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340881901" w:displacedByCustomXml="next"/>
    <w:sdt>
      <w:sdtPr>
        <w:id w:val="1454979909"/>
        <w:docPartObj>
          <w:docPartGallery w:val="Cover Pages"/>
          <w:docPartUnique/>
        </w:docPartObj>
      </w:sdtPr>
      <w:sdtContent>
        <w:p w14:paraId="4DCA2EB9" w14:textId="77777777" w:rsidR="0000207A" w:rsidRDefault="00B419AA">
          <w:r>
            <w:rPr>
              <w:noProof/>
            </w:rPr>
            <w:pict w14:anchorId="49518B32">
              <v:group id="Group 149" o:spid="_x0000_s1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61"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62"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w:r>
          <w:r>
            <w:rPr>
              <w:noProof/>
            </w:rPr>
            <w:pict w14:anchorId="5855D44E">
              <v:shapetype id="_x0000_t202" coordsize="21600,21600" o:spt="202" path="m,l,21600r21600,l21600,xe">
                <v:stroke joinstyle="miter"/>
                <v:path gradientshapeok="t" o:connecttype="rect"/>
              </v:shapetype>
              <v:shape id="Text Box 152" o:spid="_x0000_s1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0CC6C7B" w14:textId="77777777" w:rsidR="00B419AA" w:rsidRDefault="00B419AA">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Serge</w:t>
                          </w:r>
                        </w:sdtContent>
                      </w:sdt>
                      <w:r>
                        <w:rPr>
                          <w:color w:val="595959" w:themeColor="text1" w:themeTint="A6"/>
                          <w:sz w:val="28"/>
                          <w:szCs w:val="28"/>
                        </w:rPr>
                        <w:t xml:space="preserve"> Lamikhov-Center</w:t>
                      </w:r>
                    </w:p>
                    <w:p w14:paraId="7D6A94C7" w14:textId="77777777" w:rsidR="00B419AA" w:rsidRDefault="00B419AA"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00207A">
                            <w:rPr>
                              <w:color w:val="595959" w:themeColor="text1" w:themeTint="A6"/>
                              <w:sz w:val="18"/>
                              <w:szCs w:val="18"/>
                            </w:rPr>
                            <w:t>to_serge@users.sourceforge.net</w:t>
                          </w:r>
                        </w:sdtContent>
                      </w:sdt>
                    </w:p>
                  </w:txbxContent>
                </v:textbox>
                <w10:wrap type="square" anchorx="page" anchory="page"/>
              </v:shape>
            </w:pict>
          </w:r>
          <w:r>
            <w:rPr>
              <w:noProof/>
            </w:rPr>
            <w:pict w14:anchorId="6FBE97B0">
              <v:shape id="Text Box 153" o:spid="_x0000_s105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9F74A6E" w14:textId="77777777" w:rsidR="00B419AA" w:rsidRPr="0000207A" w:rsidRDefault="00B419AA">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EF5E2A" w14:textId="77777777" w:rsidR="00B419AA" w:rsidRPr="00040F86" w:rsidRDefault="00B419AA"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w:r>
          <w:r>
            <w:rPr>
              <w:noProof/>
            </w:rPr>
            <w:pict w14:anchorId="7DCE3597">
              <v:shape id="Text Box 154" o:spid="_x0000_s1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BA07DDA" w14:textId="77777777" w:rsidR="00B419AA" w:rsidRDefault="00B419AA">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8E26B" w14:textId="77777777" w:rsidR="00B419AA" w:rsidRDefault="00B419AA">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w:r>
        </w:p>
        <w:p w14:paraId="606F3F74" w14:textId="77777777"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Content>
        <w:p w14:paraId="26E23396" w14:textId="77777777" w:rsidR="00B26095" w:rsidRDefault="00B26095">
          <w:pPr>
            <w:pStyle w:val="TOCHeading"/>
          </w:pPr>
          <w:r>
            <w:t>Table of Contents</w:t>
          </w:r>
        </w:p>
        <w:p w14:paraId="4EE1D14A" w14:textId="52DAC766" w:rsidR="00DF5860" w:rsidRDefault="00146F05">
          <w:pPr>
            <w:pStyle w:val="TOC1"/>
            <w:tabs>
              <w:tab w:val="left" w:pos="332"/>
              <w:tab w:val="right" w:pos="9350"/>
            </w:tabs>
            <w:rPr>
              <w:rFonts w:cstheme="minorBidi"/>
              <w:b w:val="0"/>
              <w:bCs w:val="0"/>
              <w:caps w:val="0"/>
              <w:noProof/>
              <w:szCs w:val="22"/>
              <w:u w:val="none"/>
              <w:lang w:eastAsia="en-US" w:bidi="he-IL"/>
            </w:rPr>
          </w:pPr>
          <w:r>
            <w:rPr>
              <w:b w:val="0"/>
              <w:bCs w:val="0"/>
              <w:caps w:val="0"/>
            </w:rPr>
            <w:fldChar w:fldCharType="begin"/>
          </w:r>
          <w:r w:rsidR="002D3FFE">
            <w:rPr>
              <w:b w:val="0"/>
              <w:bCs w:val="0"/>
              <w:caps w:val="0"/>
            </w:rPr>
            <w:instrText xml:space="preserve"> TOC \o "1-2" \h \z \u </w:instrText>
          </w:r>
          <w:r>
            <w:rPr>
              <w:b w:val="0"/>
              <w:bCs w:val="0"/>
              <w:caps w:val="0"/>
            </w:rPr>
            <w:fldChar w:fldCharType="separate"/>
          </w:r>
          <w:hyperlink w:anchor="_Toc478424363" w:history="1">
            <w:r w:rsidR="00DF5860" w:rsidRPr="002E2227">
              <w:rPr>
                <w:rStyle w:val="Hyperlink"/>
                <w:noProof/>
              </w:rPr>
              <w:t>2</w:t>
            </w:r>
            <w:r w:rsidR="00DF5860">
              <w:rPr>
                <w:rFonts w:cstheme="minorBidi"/>
                <w:b w:val="0"/>
                <w:bCs w:val="0"/>
                <w:caps w:val="0"/>
                <w:noProof/>
                <w:szCs w:val="22"/>
                <w:u w:val="none"/>
                <w:lang w:eastAsia="en-US" w:bidi="he-IL"/>
              </w:rPr>
              <w:tab/>
            </w:r>
            <w:r w:rsidR="00DF5860" w:rsidRPr="002E2227">
              <w:rPr>
                <w:rStyle w:val="Hyperlink"/>
                <w:noProof/>
              </w:rPr>
              <w:t>Introduction</w:t>
            </w:r>
            <w:r w:rsidR="00DF5860">
              <w:rPr>
                <w:noProof/>
                <w:webHidden/>
              </w:rPr>
              <w:tab/>
            </w:r>
            <w:r w:rsidR="00DF5860">
              <w:rPr>
                <w:noProof/>
                <w:webHidden/>
              </w:rPr>
              <w:fldChar w:fldCharType="begin"/>
            </w:r>
            <w:r w:rsidR="00DF5860">
              <w:rPr>
                <w:noProof/>
                <w:webHidden/>
              </w:rPr>
              <w:instrText xml:space="preserve"> PAGEREF _Toc478424363 \h </w:instrText>
            </w:r>
            <w:r w:rsidR="00DF5860">
              <w:rPr>
                <w:noProof/>
                <w:webHidden/>
              </w:rPr>
            </w:r>
            <w:r w:rsidR="00DF5860">
              <w:rPr>
                <w:noProof/>
                <w:webHidden/>
              </w:rPr>
              <w:fldChar w:fldCharType="separate"/>
            </w:r>
            <w:r w:rsidR="00B419AA">
              <w:rPr>
                <w:noProof/>
                <w:webHidden/>
              </w:rPr>
              <w:t>2</w:t>
            </w:r>
            <w:r w:rsidR="00DF5860">
              <w:rPr>
                <w:noProof/>
                <w:webHidden/>
              </w:rPr>
              <w:fldChar w:fldCharType="end"/>
            </w:r>
          </w:hyperlink>
        </w:p>
        <w:p w14:paraId="4826EEE1" w14:textId="7FC5C020" w:rsidR="00DF5860" w:rsidRDefault="00B419AA">
          <w:pPr>
            <w:pStyle w:val="TOC1"/>
            <w:tabs>
              <w:tab w:val="left" w:pos="332"/>
              <w:tab w:val="right" w:pos="9350"/>
            </w:tabs>
            <w:rPr>
              <w:rFonts w:cstheme="minorBidi"/>
              <w:b w:val="0"/>
              <w:bCs w:val="0"/>
              <w:caps w:val="0"/>
              <w:noProof/>
              <w:szCs w:val="22"/>
              <w:u w:val="none"/>
              <w:lang w:eastAsia="en-US" w:bidi="he-IL"/>
            </w:rPr>
          </w:pPr>
          <w:hyperlink w:anchor="_Toc478424364" w:history="1">
            <w:r w:rsidR="00DF5860" w:rsidRPr="002E2227">
              <w:rPr>
                <w:rStyle w:val="Hyperlink"/>
                <w:noProof/>
              </w:rPr>
              <w:t>3</w:t>
            </w:r>
            <w:r w:rsidR="00DF5860">
              <w:rPr>
                <w:rFonts w:cstheme="minorBidi"/>
                <w:b w:val="0"/>
                <w:bCs w:val="0"/>
                <w:caps w:val="0"/>
                <w:noProof/>
                <w:szCs w:val="22"/>
                <w:u w:val="none"/>
                <w:lang w:eastAsia="en-US" w:bidi="he-IL"/>
              </w:rPr>
              <w:tab/>
            </w:r>
            <w:r w:rsidR="00DF5860" w:rsidRPr="002E2227">
              <w:rPr>
                <w:rStyle w:val="Hyperlink"/>
                <w:noProof/>
              </w:rPr>
              <w:t>Getting Started With ELFIO</w:t>
            </w:r>
            <w:r w:rsidR="00DF5860">
              <w:rPr>
                <w:noProof/>
                <w:webHidden/>
              </w:rPr>
              <w:tab/>
            </w:r>
            <w:r w:rsidR="00DF5860">
              <w:rPr>
                <w:noProof/>
                <w:webHidden/>
              </w:rPr>
              <w:fldChar w:fldCharType="begin"/>
            </w:r>
            <w:r w:rsidR="00DF5860">
              <w:rPr>
                <w:noProof/>
                <w:webHidden/>
              </w:rPr>
              <w:instrText xml:space="preserve"> PAGEREF _Toc478424364 \h </w:instrText>
            </w:r>
            <w:r w:rsidR="00DF5860">
              <w:rPr>
                <w:noProof/>
                <w:webHidden/>
              </w:rPr>
            </w:r>
            <w:r w:rsidR="00DF5860">
              <w:rPr>
                <w:noProof/>
                <w:webHidden/>
              </w:rPr>
              <w:fldChar w:fldCharType="separate"/>
            </w:r>
            <w:r>
              <w:rPr>
                <w:noProof/>
                <w:webHidden/>
              </w:rPr>
              <w:t>2</w:t>
            </w:r>
            <w:r w:rsidR="00DF5860">
              <w:rPr>
                <w:noProof/>
                <w:webHidden/>
              </w:rPr>
              <w:fldChar w:fldCharType="end"/>
            </w:r>
          </w:hyperlink>
        </w:p>
        <w:p w14:paraId="18A71644" w14:textId="2442275A" w:rsidR="00DF5860" w:rsidRDefault="00B419AA">
          <w:pPr>
            <w:pStyle w:val="TOC2"/>
            <w:tabs>
              <w:tab w:val="left" w:pos="502"/>
              <w:tab w:val="right" w:pos="9350"/>
            </w:tabs>
            <w:rPr>
              <w:rFonts w:cstheme="minorBidi"/>
              <w:b w:val="0"/>
              <w:bCs w:val="0"/>
              <w:smallCaps w:val="0"/>
              <w:noProof/>
              <w:szCs w:val="22"/>
              <w:lang w:eastAsia="en-US" w:bidi="he-IL"/>
            </w:rPr>
          </w:pPr>
          <w:hyperlink w:anchor="_Toc478424365" w:history="1">
            <w:r w:rsidR="00DF5860" w:rsidRPr="002E2227">
              <w:rPr>
                <w:rStyle w:val="Hyperlink"/>
                <w:noProof/>
              </w:rPr>
              <w:t>3.1</w:t>
            </w:r>
            <w:r w:rsidR="00DF5860">
              <w:rPr>
                <w:rFonts w:cstheme="minorBidi"/>
                <w:b w:val="0"/>
                <w:bCs w:val="0"/>
                <w:smallCaps w:val="0"/>
                <w:noProof/>
                <w:szCs w:val="22"/>
                <w:lang w:eastAsia="en-US" w:bidi="he-IL"/>
              </w:rPr>
              <w:tab/>
            </w:r>
            <w:r w:rsidR="00DF5860" w:rsidRPr="002E2227">
              <w:rPr>
                <w:rStyle w:val="Hyperlink"/>
                <w:noProof/>
              </w:rPr>
              <w:t>ELF File Reader</w:t>
            </w:r>
            <w:r w:rsidR="00DF5860">
              <w:rPr>
                <w:noProof/>
                <w:webHidden/>
              </w:rPr>
              <w:tab/>
            </w:r>
            <w:r w:rsidR="00DF5860">
              <w:rPr>
                <w:noProof/>
                <w:webHidden/>
              </w:rPr>
              <w:fldChar w:fldCharType="begin"/>
            </w:r>
            <w:r w:rsidR="00DF5860">
              <w:rPr>
                <w:noProof/>
                <w:webHidden/>
              </w:rPr>
              <w:instrText xml:space="preserve"> PAGEREF _Toc478424365 \h </w:instrText>
            </w:r>
            <w:r w:rsidR="00DF5860">
              <w:rPr>
                <w:noProof/>
                <w:webHidden/>
              </w:rPr>
            </w:r>
            <w:r w:rsidR="00DF5860">
              <w:rPr>
                <w:noProof/>
                <w:webHidden/>
              </w:rPr>
              <w:fldChar w:fldCharType="separate"/>
            </w:r>
            <w:r>
              <w:rPr>
                <w:noProof/>
                <w:webHidden/>
              </w:rPr>
              <w:t>2</w:t>
            </w:r>
            <w:r w:rsidR="00DF5860">
              <w:rPr>
                <w:noProof/>
                <w:webHidden/>
              </w:rPr>
              <w:fldChar w:fldCharType="end"/>
            </w:r>
          </w:hyperlink>
        </w:p>
        <w:p w14:paraId="5D0DF117" w14:textId="42ED650E" w:rsidR="00DF5860" w:rsidRDefault="00B419AA">
          <w:pPr>
            <w:pStyle w:val="TOC2"/>
            <w:tabs>
              <w:tab w:val="left" w:pos="502"/>
              <w:tab w:val="right" w:pos="9350"/>
            </w:tabs>
            <w:rPr>
              <w:rFonts w:cstheme="minorBidi"/>
              <w:b w:val="0"/>
              <w:bCs w:val="0"/>
              <w:smallCaps w:val="0"/>
              <w:noProof/>
              <w:szCs w:val="22"/>
              <w:lang w:eastAsia="en-US" w:bidi="he-IL"/>
            </w:rPr>
          </w:pPr>
          <w:hyperlink w:anchor="_Toc478424366" w:history="1">
            <w:r w:rsidR="00DF5860" w:rsidRPr="002E2227">
              <w:rPr>
                <w:rStyle w:val="Hyperlink"/>
                <w:noProof/>
              </w:rPr>
              <w:t>3.2</w:t>
            </w:r>
            <w:r w:rsidR="00DF5860">
              <w:rPr>
                <w:rFonts w:cstheme="minorBidi"/>
                <w:b w:val="0"/>
                <w:bCs w:val="0"/>
                <w:smallCaps w:val="0"/>
                <w:noProof/>
                <w:szCs w:val="22"/>
                <w:lang w:eastAsia="en-US" w:bidi="he-IL"/>
              </w:rPr>
              <w:tab/>
            </w:r>
            <w:r w:rsidR="00DF5860" w:rsidRPr="002E2227">
              <w:rPr>
                <w:rStyle w:val="Hyperlink"/>
                <w:noProof/>
              </w:rPr>
              <w:t>ELF Section Data Accessors</w:t>
            </w:r>
            <w:r w:rsidR="00DF5860">
              <w:rPr>
                <w:noProof/>
                <w:webHidden/>
              </w:rPr>
              <w:tab/>
            </w:r>
            <w:r w:rsidR="00DF5860">
              <w:rPr>
                <w:noProof/>
                <w:webHidden/>
              </w:rPr>
              <w:fldChar w:fldCharType="begin"/>
            </w:r>
            <w:r w:rsidR="00DF5860">
              <w:rPr>
                <w:noProof/>
                <w:webHidden/>
              </w:rPr>
              <w:instrText xml:space="preserve"> PAGEREF _Toc478424366 \h </w:instrText>
            </w:r>
            <w:r w:rsidR="00DF5860">
              <w:rPr>
                <w:noProof/>
                <w:webHidden/>
              </w:rPr>
            </w:r>
            <w:r w:rsidR="00DF5860">
              <w:rPr>
                <w:noProof/>
                <w:webHidden/>
              </w:rPr>
              <w:fldChar w:fldCharType="separate"/>
            </w:r>
            <w:r>
              <w:rPr>
                <w:noProof/>
                <w:webHidden/>
              </w:rPr>
              <w:t>5</w:t>
            </w:r>
            <w:r w:rsidR="00DF5860">
              <w:rPr>
                <w:noProof/>
                <w:webHidden/>
              </w:rPr>
              <w:fldChar w:fldCharType="end"/>
            </w:r>
          </w:hyperlink>
        </w:p>
        <w:p w14:paraId="7AE6D6A5" w14:textId="533A645D" w:rsidR="00DF5860" w:rsidRDefault="00B419AA">
          <w:pPr>
            <w:pStyle w:val="TOC2"/>
            <w:tabs>
              <w:tab w:val="left" w:pos="502"/>
              <w:tab w:val="right" w:pos="9350"/>
            </w:tabs>
            <w:rPr>
              <w:rFonts w:cstheme="minorBidi"/>
              <w:b w:val="0"/>
              <w:bCs w:val="0"/>
              <w:smallCaps w:val="0"/>
              <w:noProof/>
              <w:szCs w:val="22"/>
              <w:lang w:eastAsia="en-US" w:bidi="he-IL"/>
            </w:rPr>
          </w:pPr>
          <w:hyperlink w:anchor="_Toc478424367" w:history="1">
            <w:r w:rsidR="00DF5860" w:rsidRPr="002E2227">
              <w:rPr>
                <w:rStyle w:val="Hyperlink"/>
                <w:noProof/>
              </w:rPr>
              <w:t>3.3</w:t>
            </w:r>
            <w:r w:rsidR="00DF5860">
              <w:rPr>
                <w:rFonts w:cstheme="minorBidi"/>
                <w:b w:val="0"/>
                <w:bCs w:val="0"/>
                <w:smallCaps w:val="0"/>
                <w:noProof/>
                <w:szCs w:val="22"/>
                <w:lang w:eastAsia="en-US" w:bidi="he-IL"/>
              </w:rPr>
              <w:tab/>
            </w:r>
            <w:r w:rsidR="00DF5860" w:rsidRPr="002E2227">
              <w:rPr>
                <w:rStyle w:val="Hyperlink"/>
                <w:noProof/>
              </w:rPr>
              <w:t>elfdump Utility</w:t>
            </w:r>
            <w:r w:rsidR="00DF5860">
              <w:rPr>
                <w:noProof/>
                <w:webHidden/>
              </w:rPr>
              <w:tab/>
            </w:r>
            <w:r w:rsidR="00DF5860">
              <w:rPr>
                <w:noProof/>
                <w:webHidden/>
              </w:rPr>
              <w:fldChar w:fldCharType="begin"/>
            </w:r>
            <w:r w:rsidR="00DF5860">
              <w:rPr>
                <w:noProof/>
                <w:webHidden/>
              </w:rPr>
              <w:instrText xml:space="preserve"> PAGEREF _Toc478424367 \h </w:instrText>
            </w:r>
            <w:r w:rsidR="00DF5860">
              <w:rPr>
                <w:noProof/>
                <w:webHidden/>
              </w:rPr>
            </w:r>
            <w:r w:rsidR="00DF5860">
              <w:rPr>
                <w:noProof/>
                <w:webHidden/>
              </w:rPr>
              <w:fldChar w:fldCharType="separate"/>
            </w:r>
            <w:r>
              <w:rPr>
                <w:noProof/>
                <w:webHidden/>
              </w:rPr>
              <w:t>6</w:t>
            </w:r>
            <w:r w:rsidR="00DF5860">
              <w:rPr>
                <w:noProof/>
                <w:webHidden/>
              </w:rPr>
              <w:fldChar w:fldCharType="end"/>
            </w:r>
          </w:hyperlink>
        </w:p>
        <w:p w14:paraId="04C5693D" w14:textId="7E6AF468" w:rsidR="00DF5860" w:rsidRDefault="00B419AA">
          <w:pPr>
            <w:pStyle w:val="TOC2"/>
            <w:tabs>
              <w:tab w:val="left" w:pos="502"/>
              <w:tab w:val="right" w:pos="9350"/>
            </w:tabs>
            <w:rPr>
              <w:rFonts w:cstheme="minorBidi"/>
              <w:b w:val="0"/>
              <w:bCs w:val="0"/>
              <w:smallCaps w:val="0"/>
              <w:noProof/>
              <w:szCs w:val="22"/>
              <w:lang w:eastAsia="en-US" w:bidi="he-IL"/>
            </w:rPr>
          </w:pPr>
          <w:hyperlink w:anchor="_Toc478424368" w:history="1">
            <w:r w:rsidR="00DF5860" w:rsidRPr="002E2227">
              <w:rPr>
                <w:rStyle w:val="Hyperlink"/>
                <w:noProof/>
              </w:rPr>
              <w:t>3.4</w:t>
            </w:r>
            <w:r w:rsidR="00DF5860">
              <w:rPr>
                <w:rFonts w:cstheme="minorBidi"/>
                <w:b w:val="0"/>
                <w:bCs w:val="0"/>
                <w:smallCaps w:val="0"/>
                <w:noProof/>
                <w:szCs w:val="22"/>
                <w:lang w:eastAsia="en-US" w:bidi="he-IL"/>
              </w:rPr>
              <w:tab/>
            </w:r>
            <w:r w:rsidR="00DF5860" w:rsidRPr="002E2227">
              <w:rPr>
                <w:rStyle w:val="Hyperlink"/>
                <w:noProof/>
              </w:rPr>
              <w:t>ELF File Writer</w:t>
            </w:r>
            <w:r w:rsidR="00DF5860">
              <w:rPr>
                <w:noProof/>
                <w:webHidden/>
              </w:rPr>
              <w:tab/>
            </w:r>
            <w:r w:rsidR="00DF5860">
              <w:rPr>
                <w:noProof/>
                <w:webHidden/>
              </w:rPr>
              <w:fldChar w:fldCharType="begin"/>
            </w:r>
            <w:r w:rsidR="00DF5860">
              <w:rPr>
                <w:noProof/>
                <w:webHidden/>
              </w:rPr>
              <w:instrText xml:space="preserve"> PAGEREF _Toc478424368 \h </w:instrText>
            </w:r>
            <w:r w:rsidR="00DF5860">
              <w:rPr>
                <w:noProof/>
                <w:webHidden/>
              </w:rPr>
            </w:r>
            <w:r w:rsidR="00DF5860">
              <w:rPr>
                <w:noProof/>
                <w:webHidden/>
              </w:rPr>
              <w:fldChar w:fldCharType="separate"/>
            </w:r>
            <w:r>
              <w:rPr>
                <w:noProof/>
                <w:webHidden/>
              </w:rPr>
              <w:t>6</w:t>
            </w:r>
            <w:r w:rsidR="00DF5860">
              <w:rPr>
                <w:noProof/>
                <w:webHidden/>
              </w:rPr>
              <w:fldChar w:fldCharType="end"/>
            </w:r>
          </w:hyperlink>
        </w:p>
        <w:p w14:paraId="2462EEDA" w14:textId="74E4D769" w:rsidR="00DF5860" w:rsidRDefault="00B419AA">
          <w:pPr>
            <w:pStyle w:val="TOC1"/>
            <w:tabs>
              <w:tab w:val="left" w:pos="332"/>
              <w:tab w:val="right" w:pos="9350"/>
            </w:tabs>
            <w:rPr>
              <w:rFonts w:cstheme="minorBidi"/>
              <w:b w:val="0"/>
              <w:bCs w:val="0"/>
              <w:caps w:val="0"/>
              <w:noProof/>
              <w:szCs w:val="22"/>
              <w:u w:val="none"/>
              <w:lang w:eastAsia="en-US" w:bidi="he-IL"/>
            </w:rPr>
          </w:pPr>
          <w:hyperlink w:anchor="_Toc478424369" w:history="1">
            <w:r w:rsidR="00DF5860" w:rsidRPr="002E2227">
              <w:rPr>
                <w:rStyle w:val="Hyperlink"/>
                <w:noProof/>
              </w:rPr>
              <w:t>4</w:t>
            </w:r>
            <w:r w:rsidR="00DF5860">
              <w:rPr>
                <w:rFonts w:cstheme="minorBidi"/>
                <w:b w:val="0"/>
                <w:bCs w:val="0"/>
                <w:caps w:val="0"/>
                <w:noProof/>
                <w:szCs w:val="22"/>
                <w:u w:val="none"/>
                <w:lang w:eastAsia="en-US" w:bidi="he-IL"/>
              </w:rPr>
              <w:tab/>
            </w:r>
            <w:r w:rsidR="00DF5860" w:rsidRPr="002E2227">
              <w:rPr>
                <w:rStyle w:val="Hyperlink"/>
                <w:noProof/>
              </w:rPr>
              <w:t>ELFIO Library Classes</w:t>
            </w:r>
            <w:r w:rsidR="00DF5860">
              <w:rPr>
                <w:noProof/>
                <w:webHidden/>
              </w:rPr>
              <w:tab/>
            </w:r>
            <w:r w:rsidR="00DF5860">
              <w:rPr>
                <w:noProof/>
                <w:webHidden/>
              </w:rPr>
              <w:fldChar w:fldCharType="begin"/>
            </w:r>
            <w:r w:rsidR="00DF5860">
              <w:rPr>
                <w:noProof/>
                <w:webHidden/>
              </w:rPr>
              <w:instrText xml:space="preserve"> PAGEREF _Toc478424369 \h </w:instrText>
            </w:r>
            <w:r w:rsidR="00DF5860">
              <w:rPr>
                <w:noProof/>
                <w:webHidden/>
              </w:rPr>
            </w:r>
            <w:r w:rsidR="00DF5860">
              <w:rPr>
                <w:noProof/>
                <w:webHidden/>
              </w:rPr>
              <w:fldChar w:fldCharType="separate"/>
            </w:r>
            <w:r>
              <w:rPr>
                <w:noProof/>
                <w:webHidden/>
              </w:rPr>
              <w:t>10</w:t>
            </w:r>
            <w:r w:rsidR="00DF5860">
              <w:rPr>
                <w:noProof/>
                <w:webHidden/>
              </w:rPr>
              <w:fldChar w:fldCharType="end"/>
            </w:r>
          </w:hyperlink>
        </w:p>
        <w:p w14:paraId="0271E2B0" w14:textId="57D81152" w:rsidR="00DF5860" w:rsidRDefault="00B419AA">
          <w:pPr>
            <w:pStyle w:val="TOC2"/>
            <w:tabs>
              <w:tab w:val="left" w:pos="502"/>
              <w:tab w:val="right" w:pos="9350"/>
            </w:tabs>
            <w:rPr>
              <w:rFonts w:cstheme="minorBidi"/>
              <w:b w:val="0"/>
              <w:bCs w:val="0"/>
              <w:smallCaps w:val="0"/>
              <w:noProof/>
              <w:szCs w:val="22"/>
              <w:lang w:eastAsia="en-US" w:bidi="he-IL"/>
            </w:rPr>
          </w:pPr>
          <w:hyperlink w:anchor="_Toc478424370" w:history="1">
            <w:r w:rsidR="00DF5860" w:rsidRPr="002E2227">
              <w:rPr>
                <w:rStyle w:val="Hyperlink"/>
                <w:noProof/>
              </w:rPr>
              <w:t>4.1</w:t>
            </w:r>
            <w:r w:rsidR="00DF5860">
              <w:rPr>
                <w:rFonts w:cstheme="minorBidi"/>
                <w:b w:val="0"/>
                <w:bCs w:val="0"/>
                <w:smallCaps w:val="0"/>
                <w:noProof/>
                <w:szCs w:val="22"/>
                <w:lang w:eastAsia="en-US" w:bidi="he-IL"/>
              </w:rPr>
              <w:tab/>
            </w:r>
            <w:r w:rsidR="00DF5860" w:rsidRPr="002E2227">
              <w:rPr>
                <w:rStyle w:val="Hyperlink"/>
                <w:noProof/>
              </w:rPr>
              <w:t>elfio</w:t>
            </w:r>
            <w:r w:rsidR="00DF5860">
              <w:rPr>
                <w:noProof/>
                <w:webHidden/>
              </w:rPr>
              <w:tab/>
            </w:r>
            <w:r w:rsidR="00DF5860">
              <w:rPr>
                <w:noProof/>
                <w:webHidden/>
              </w:rPr>
              <w:fldChar w:fldCharType="begin"/>
            </w:r>
            <w:r w:rsidR="00DF5860">
              <w:rPr>
                <w:noProof/>
                <w:webHidden/>
              </w:rPr>
              <w:instrText xml:space="preserve"> PAGEREF _Toc478424370 \h </w:instrText>
            </w:r>
            <w:r w:rsidR="00DF5860">
              <w:rPr>
                <w:noProof/>
                <w:webHidden/>
              </w:rPr>
            </w:r>
            <w:r w:rsidR="00DF5860">
              <w:rPr>
                <w:noProof/>
                <w:webHidden/>
              </w:rPr>
              <w:fldChar w:fldCharType="separate"/>
            </w:r>
            <w:r>
              <w:rPr>
                <w:noProof/>
                <w:webHidden/>
              </w:rPr>
              <w:t>10</w:t>
            </w:r>
            <w:r w:rsidR="00DF5860">
              <w:rPr>
                <w:noProof/>
                <w:webHidden/>
              </w:rPr>
              <w:fldChar w:fldCharType="end"/>
            </w:r>
          </w:hyperlink>
        </w:p>
        <w:p w14:paraId="661223F8" w14:textId="5EB2F3BB" w:rsidR="00DF5860" w:rsidRDefault="00B419AA">
          <w:pPr>
            <w:pStyle w:val="TOC2"/>
            <w:tabs>
              <w:tab w:val="left" w:pos="502"/>
              <w:tab w:val="right" w:pos="9350"/>
            </w:tabs>
            <w:rPr>
              <w:rFonts w:cstheme="minorBidi"/>
              <w:b w:val="0"/>
              <w:bCs w:val="0"/>
              <w:smallCaps w:val="0"/>
              <w:noProof/>
              <w:szCs w:val="22"/>
              <w:lang w:eastAsia="en-US" w:bidi="he-IL"/>
            </w:rPr>
          </w:pPr>
          <w:hyperlink w:anchor="_Toc478424371" w:history="1">
            <w:r w:rsidR="00DF5860" w:rsidRPr="002E2227">
              <w:rPr>
                <w:rStyle w:val="Hyperlink"/>
                <w:noProof/>
              </w:rPr>
              <w:t>4.2</w:t>
            </w:r>
            <w:r w:rsidR="00DF5860">
              <w:rPr>
                <w:rFonts w:cstheme="minorBidi"/>
                <w:b w:val="0"/>
                <w:bCs w:val="0"/>
                <w:smallCaps w:val="0"/>
                <w:noProof/>
                <w:szCs w:val="22"/>
                <w:lang w:eastAsia="en-US" w:bidi="he-IL"/>
              </w:rPr>
              <w:tab/>
            </w:r>
            <w:r w:rsidR="00DF5860" w:rsidRPr="002E2227">
              <w:rPr>
                <w:rStyle w:val="Hyperlink"/>
                <w:noProof/>
              </w:rPr>
              <w:t>section</w:t>
            </w:r>
            <w:r w:rsidR="00DF5860">
              <w:rPr>
                <w:noProof/>
                <w:webHidden/>
              </w:rPr>
              <w:tab/>
            </w:r>
            <w:r w:rsidR="00DF5860">
              <w:rPr>
                <w:noProof/>
                <w:webHidden/>
              </w:rPr>
              <w:fldChar w:fldCharType="begin"/>
            </w:r>
            <w:r w:rsidR="00DF5860">
              <w:rPr>
                <w:noProof/>
                <w:webHidden/>
              </w:rPr>
              <w:instrText xml:space="preserve"> PAGEREF _Toc478424371 \h </w:instrText>
            </w:r>
            <w:r w:rsidR="00DF5860">
              <w:rPr>
                <w:noProof/>
                <w:webHidden/>
              </w:rPr>
            </w:r>
            <w:r w:rsidR="00DF5860">
              <w:rPr>
                <w:noProof/>
                <w:webHidden/>
              </w:rPr>
              <w:fldChar w:fldCharType="separate"/>
            </w:r>
            <w:r>
              <w:rPr>
                <w:noProof/>
                <w:webHidden/>
              </w:rPr>
              <w:t>13</w:t>
            </w:r>
            <w:r w:rsidR="00DF5860">
              <w:rPr>
                <w:noProof/>
                <w:webHidden/>
              </w:rPr>
              <w:fldChar w:fldCharType="end"/>
            </w:r>
          </w:hyperlink>
        </w:p>
        <w:p w14:paraId="60FADD7A" w14:textId="51750F89" w:rsidR="00DF5860" w:rsidRDefault="00B419AA">
          <w:pPr>
            <w:pStyle w:val="TOC2"/>
            <w:tabs>
              <w:tab w:val="left" w:pos="502"/>
              <w:tab w:val="right" w:pos="9350"/>
            </w:tabs>
            <w:rPr>
              <w:rFonts w:cstheme="minorBidi"/>
              <w:b w:val="0"/>
              <w:bCs w:val="0"/>
              <w:smallCaps w:val="0"/>
              <w:noProof/>
              <w:szCs w:val="22"/>
              <w:lang w:eastAsia="en-US" w:bidi="he-IL"/>
            </w:rPr>
          </w:pPr>
          <w:hyperlink w:anchor="_Toc478424372" w:history="1">
            <w:r w:rsidR="00DF5860" w:rsidRPr="002E2227">
              <w:rPr>
                <w:rStyle w:val="Hyperlink"/>
                <w:noProof/>
              </w:rPr>
              <w:t>4.3</w:t>
            </w:r>
            <w:r w:rsidR="00DF5860">
              <w:rPr>
                <w:rFonts w:cstheme="minorBidi"/>
                <w:b w:val="0"/>
                <w:bCs w:val="0"/>
                <w:smallCaps w:val="0"/>
                <w:noProof/>
                <w:szCs w:val="22"/>
                <w:lang w:eastAsia="en-US" w:bidi="he-IL"/>
              </w:rPr>
              <w:tab/>
            </w:r>
            <w:r w:rsidR="00DF5860" w:rsidRPr="002E2227">
              <w:rPr>
                <w:rStyle w:val="Hyperlink"/>
                <w:noProof/>
              </w:rPr>
              <w:t>segment</w:t>
            </w:r>
            <w:r w:rsidR="00DF5860">
              <w:rPr>
                <w:noProof/>
                <w:webHidden/>
              </w:rPr>
              <w:tab/>
            </w:r>
            <w:r w:rsidR="00DF5860">
              <w:rPr>
                <w:noProof/>
                <w:webHidden/>
              </w:rPr>
              <w:fldChar w:fldCharType="begin"/>
            </w:r>
            <w:r w:rsidR="00DF5860">
              <w:rPr>
                <w:noProof/>
                <w:webHidden/>
              </w:rPr>
              <w:instrText xml:space="preserve"> PAGEREF _Toc478424372 \h </w:instrText>
            </w:r>
            <w:r w:rsidR="00DF5860">
              <w:rPr>
                <w:noProof/>
                <w:webHidden/>
              </w:rPr>
            </w:r>
            <w:r w:rsidR="00DF5860">
              <w:rPr>
                <w:noProof/>
                <w:webHidden/>
              </w:rPr>
              <w:fldChar w:fldCharType="separate"/>
            </w:r>
            <w:r>
              <w:rPr>
                <w:noProof/>
                <w:webHidden/>
              </w:rPr>
              <w:t>14</w:t>
            </w:r>
            <w:r w:rsidR="00DF5860">
              <w:rPr>
                <w:noProof/>
                <w:webHidden/>
              </w:rPr>
              <w:fldChar w:fldCharType="end"/>
            </w:r>
          </w:hyperlink>
        </w:p>
        <w:p w14:paraId="130F6FE2" w14:textId="008BA979" w:rsidR="00DF5860" w:rsidRDefault="00B419AA">
          <w:pPr>
            <w:pStyle w:val="TOC2"/>
            <w:tabs>
              <w:tab w:val="left" w:pos="502"/>
              <w:tab w:val="right" w:pos="9350"/>
            </w:tabs>
            <w:rPr>
              <w:rFonts w:cstheme="minorBidi"/>
              <w:b w:val="0"/>
              <w:bCs w:val="0"/>
              <w:smallCaps w:val="0"/>
              <w:noProof/>
              <w:szCs w:val="22"/>
              <w:lang w:eastAsia="en-US" w:bidi="he-IL"/>
            </w:rPr>
          </w:pPr>
          <w:hyperlink w:anchor="_Toc478424373" w:history="1">
            <w:r w:rsidR="00DF5860" w:rsidRPr="002E2227">
              <w:rPr>
                <w:rStyle w:val="Hyperlink"/>
                <w:noProof/>
              </w:rPr>
              <w:t>4.4</w:t>
            </w:r>
            <w:r w:rsidR="00DF5860">
              <w:rPr>
                <w:rFonts w:cstheme="minorBidi"/>
                <w:b w:val="0"/>
                <w:bCs w:val="0"/>
                <w:smallCaps w:val="0"/>
                <w:noProof/>
                <w:szCs w:val="22"/>
                <w:lang w:eastAsia="en-US" w:bidi="he-IL"/>
              </w:rPr>
              <w:tab/>
            </w:r>
            <w:r w:rsidR="00DF5860" w:rsidRPr="002E2227">
              <w:rPr>
                <w:rStyle w:val="Hyperlink"/>
                <w:noProof/>
              </w:rPr>
              <w:t>string_section_accessor</w:t>
            </w:r>
            <w:r w:rsidR="00DF5860">
              <w:rPr>
                <w:noProof/>
                <w:webHidden/>
              </w:rPr>
              <w:tab/>
            </w:r>
            <w:r w:rsidR="00DF5860">
              <w:rPr>
                <w:noProof/>
                <w:webHidden/>
              </w:rPr>
              <w:fldChar w:fldCharType="begin"/>
            </w:r>
            <w:r w:rsidR="00DF5860">
              <w:rPr>
                <w:noProof/>
                <w:webHidden/>
              </w:rPr>
              <w:instrText xml:space="preserve"> PAGEREF _Toc478424373 \h </w:instrText>
            </w:r>
            <w:r w:rsidR="00DF5860">
              <w:rPr>
                <w:noProof/>
                <w:webHidden/>
              </w:rPr>
            </w:r>
            <w:r w:rsidR="00DF5860">
              <w:rPr>
                <w:noProof/>
                <w:webHidden/>
              </w:rPr>
              <w:fldChar w:fldCharType="separate"/>
            </w:r>
            <w:r>
              <w:rPr>
                <w:noProof/>
                <w:webHidden/>
              </w:rPr>
              <w:t>15</w:t>
            </w:r>
            <w:r w:rsidR="00DF5860">
              <w:rPr>
                <w:noProof/>
                <w:webHidden/>
              </w:rPr>
              <w:fldChar w:fldCharType="end"/>
            </w:r>
          </w:hyperlink>
        </w:p>
        <w:p w14:paraId="5243ED6B" w14:textId="27B4F903" w:rsidR="00DF5860" w:rsidRDefault="00B419AA">
          <w:pPr>
            <w:pStyle w:val="TOC2"/>
            <w:tabs>
              <w:tab w:val="left" w:pos="502"/>
              <w:tab w:val="right" w:pos="9350"/>
            </w:tabs>
            <w:rPr>
              <w:rFonts w:cstheme="minorBidi"/>
              <w:b w:val="0"/>
              <w:bCs w:val="0"/>
              <w:smallCaps w:val="0"/>
              <w:noProof/>
              <w:szCs w:val="22"/>
              <w:lang w:eastAsia="en-US" w:bidi="he-IL"/>
            </w:rPr>
          </w:pPr>
          <w:hyperlink w:anchor="_Toc478424374" w:history="1">
            <w:r w:rsidR="00DF5860" w:rsidRPr="002E2227">
              <w:rPr>
                <w:rStyle w:val="Hyperlink"/>
                <w:noProof/>
              </w:rPr>
              <w:t>4.5</w:t>
            </w:r>
            <w:r w:rsidR="00DF5860">
              <w:rPr>
                <w:rFonts w:cstheme="minorBidi"/>
                <w:b w:val="0"/>
                <w:bCs w:val="0"/>
                <w:smallCaps w:val="0"/>
                <w:noProof/>
                <w:szCs w:val="22"/>
                <w:lang w:eastAsia="en-US" w:bidi="he-IL"/>
              </w:rPr>
              <w:tab/>
            </w:r>
            <w:r w:rsidR="00DF5860" w:rsidRPr="002E2227">
              <w:rPr>
                <w:rStyle w:val="Hyperlink"/>
                <w:noProof/>
              </w:rPr>
              <w:t>symbol_section_accessor</w:t>
            </w:r>
            <w:r w:rsidR="00DF5860">
              <w:rPr>
                <w:noProof/>
                <w:webHidden/>
              </w:rPr>
              <w:tab/>
            </w:r>
            <w:r w:rsidR="00DF5860">
              <w:rPr>
                <w:noProof/>
                <w:webHidden/>
              </w:rPr>
              <w:fldChar w:fldCharType="begin"/>
            </w:r>
            <w:r w:rsidR="00DF5860">
              <w:rPr>
                <w:noProof/>
                <w:webHidden/>
              </w:rPr>
              <w:instrText xml:space="preserve"> PAGEREF _Toc478424374 \h </w:instrText>
            </w:r>
            <w:r w:rsidR="00DF5860">
              <w:rPr>
                <w:noProof/>
                <w:webHidden/>
              </w:rPr>
            </w:r>
            <w:r w:rsidR="00DF5860">
              <w:rPr>
                <w:noProof/>
                <w:webHidden/>
              </w:rPr>
              <w:fldChar w:fldCharType="separate"/>
            </w:r>
            <w:r>
              <w:rPr>
                <w:noProof/>
                <w:webHidden/>
              </w:rPr>
              <w:t>16</w:t>
            </w:r>
            <w:r w:rsidR="00DF5860">
              <w:rPr>
                <w:noProof/>
                <w:webHidden/>
              </w:rPr>
              <w:fldChar w:fldCharType="end"/>
            </w:r>
          </w:hyperlink>
        </w:p>
        <w:p w14:paraId="12F8042E" w14:textId="72EE461B" w:rsidR="00DF5860" w:rsidRDefault="00B419AA">
          <w:pPr>
            <w:pStyle w:val="TOC2"/>
            <w:tabs>
              <w:tab w:val="left" w:pos="502"/>
              <w:tab w:val="right" w:pos="9350"/>
            </w:tabs>
            <w:rPr>
              <w:rFonts w:cstheme="minorBidi"/>
              <w:b w:val="0"/>
              <w:bCs w:val="0"/>
              <w:smallCaps w:val="0"/>
              <w:noProof/>
              <w:szCs w:val="22"/>
              <w:lang w:eastAsia="en-US" w:bidi="he-IL"/>
            </w:rPr>
          </w:pPr>
          <w:r>
            <w:fldChar w:fldCharType="begin"/>
          </w:r>
          <w:r>
            <w:instrText xml:space="preserve"> HYPERLINK \l "_Toc478424375" </w:instrText>
          </w:r>
          <w:r>
            <w:fldChar w:fldCharType="separate"/>
          </w:r>
          <w:r w:rsidR="00DF5860" w:rsidRPr="002E2227">
            <w:rPr>
              <w:rStyle w:val="Hyperlink"/>
              <w:noProof/>
            </w:rPr>
            <w:t>4.6</w:t>
          </w:r>
          <w:r w:rsidR="00DF5860">
            <w:rPr>
              <w:rFonts w:cstheme="minorBidi"/>
              <w:b w:val="0"/>
              <w:bCs w:val="0"/>
              <w:smallCaps w:val="0"/>
              <w:noProof/>
              <w:szCs w:val="22"/>
              <w:lang w:eastAsia="en-US" w:bidi="he-IL"/>
            </w:rPr>
            <w:tab/>
          </w:r>
          <w:r w:rsidR="00DF5860" w:rsidRPr="002E2227">
            <w:rPr>
              <w:rStyle w:val="Hyperlink"/>
              <w:noProof/>
            </w:rPr>
            <w:t>relocation_section_accessor</w:t>
          </w:r>
          <w:r w:rsidR="00DF5860">
            <w:rPr>
              <w:noProof/>
              <w:webHidden/>
            </w:rPr>
            <w:tab/>
          </w:r>
          <w:r w:rsidR="00DF5860">
            <w:rPr>
              <w:noProof/>
              <w:webHidden/>
            </w:rPr>
            <w:fldChar w:fldCharType="begin"/>
          </w:r>
          <w:r w:rsidR="00DF5860">
            <w:rPr>
              <w:noProof/>
              <w:webHidden/>
            </w:rPr>
            <w:instrText xml:space="preserve"> PAGEREF _Toc478424375 \h </w:instrText>
          </w:r>
          <w:r w:rsidR="00DF5860">
            <w:rPr>
              <w:noProof/>
              <w:webHidden/>
            </w:rPr>
          </w:r>
          <w:r w:rsidR="00DF5860">
            <w:rPr>
              <w:noProof/>
              <w:webHidden/>
            </w:rPr>
            <w:fldChar w:fldCharType="separate"/>
          </w:r>
          <w:ins w:id="1" w:author="Serge Lamikhov-Center" w:date="2020-02-22T12:18:00Z">
            <w:r>
              <w:rPr>
                <w:noProof/>
                <w:webHidden/>
              </w:rPr>
              <w:t>18</w:t>
            </w:r>
          </w:ins>
          <w:del w:id="2" w:author="Serge Lamikhov-Center" w:date="2020-02-22T12:16:00Z">
            <w:r w:rsidR="00B54D5F" w:rsidDel="00D645FD">
              <w:rPr>
                <w:noProof/>
                <w:webHidden/>
              </w:rPr>
              <w:delText>17</w:delText>
            </w:r>
          </w:del>
          <w:r w:rsidR="00DF5860">
            <w:rPr>
              <w:noProof/>
              <w:webHidden/>
            </w:rPr>
            <w:fldChar w:fldCharType="end"/>
          </w:r>
          <w:r>
            <w:rPr>
              <w:noProof/>
            </w:rPr>
            <w:fldChar w:fldCharType="end"/>
          </w:r>
        </w:p>
        <w:p w14:paraId="4FC5182D" w14:textId="5995ADBA" w:rsidR="00DF5860" w:rsidRDefault="00B419AA">
          <w:pPr>
            <w:pStyle w:val="TOC2"/>
            <w:tabs>
              <w:tab w:val="left" w:pos="502"/>
              <w:tab w:val="right" w:pos="9350"/>
            </w:tabs>
            <w:rPr>
              <w:rFonts w:cstheme="minorBidi"/>
              <w:b w:val="0"/>
              <w:bCs w:val="0"/>
              <w:smallCaps w:val="0"/>
              <w:noProof/>
              <w:szCs w:val="22"/>
              <w:lang w:eastAsia="en-US" w:bidi="he-IL"/>
            </w:rPr>
          </w:pPr>
          <w:hyperlink w:anchor="_Toc478424376" w:history="1">
            <w:r w:rsidR="00DF5860" w:rsidRPr="002E2227">
              <w:rPr>
                <w:rStyle w:val="Hyperlink"/>
                <w:noProof/>
              </w:rPr>
              <w:t>4.7</w:t>
            </w:r>
            <w:r w:rsidR="00DF5860">
              <w:rPr>
                <w:rFonts w:cstheme="minorBidi"/>
                <w:b w:val="0"/>
                <w:bCs w:val="0"/>
                <w:smallCaps w:val="0"/>
                <w:noProof/>
                <w:szCs w:val="22"/>
                <w:lang w:eastAsia="en-US" w:bidi="he-IL"/>
              </w:rPr>
              <w:tab/>
            </w:r>
            <w:r w:rsidR="00DF5860" w:rsidRPr="002E2227">
              <w:rPr>
                <w:rStyle w:val="Hyperlink"/>
                <w:noProof/>
              </w:rPr>
              <w:t>dynamic_section_accessor</w:t>
            </w:r>
            <w:r w:rsidR="00DF5860">
              <w:rPr>
                <w:noProof/>
                <w:webHidden/>
              </w:rPr>
              <w:tab/>
            </w:r>
            <w:r w:rsidR="00DF5860">
              <w:rPr>
                <w:noProof/>
                <w:webHidden/>
              </w:rPr>
              <w:fldChar w:fldCharType="begin"/>
            </w:r>
            <w:r w:rsidR="00DF5860">
              <w:rPr>
                <w:noProof/>
                <w:webHidden/>
              </w:rPr>
              <w:instrText xml:space="preserve"> PAGEREF _Toc478424376 \h </w:instrText>
            </w:r>
            <w:r w:rsidR="00DF5860">
              <w:rPr>
                <w:noProof/>
                <w:webHidden/>
              </w:rPr>
            </w:r>
            <w:r w:rsidR="00DF5860">
              <w:rPr>
                <w:noProof/>
                <w:webHidden/>
              </w:rPr>
              <w:fldChar w:fldCharType="separate"/>
            </w:r>
            <w:r>
              <w:rPr>
                <w:noProof/>
                <w:webHidden/>
              </w:rPr>
              <w:t>19</w:t>
            </w:r>
            <w:r w:rsidR="00DF5860">
              <w:rPr>
                <w:noProof/>
                <w:webHidden/>
              </w:rPr>
              <w:fldChar w:fldCharType="end"/>
            </w:r>
          </w:hyperlink>
        </w:p>
        <w:p w14:paraId="573D4A6B" w14:textId="72C607D5" w:rsidR="00DF5860" w:rsidRDefault="00B419AA">
          <w:pPr>
            <w:pStyle w:val="TOC2"/>
            <w:tabs>
              <w:tab w:val="left" w:pos="502"/>
              <w:tab w:val="right" w:pos="9350"/>
            </w:tabs>
            <w:rPr>
              <w:rFonts w:cstheme="minorBidi"/>
              <w:b w:val="0"/>
              <w:bCs w:val="0"/>
              <w:smallCaps w:val="0"/>
              <w:noProof/>
              <w:szCs w:val="22"/>
              <w:lang w:eastAsia="en-US" w:bidi="he-IL"/>
            </w:rPr>
          </w:pPr>
          <w:r>
            <w:fldChar w:fldCharType="begin"/>
          </w:r>
          <w:r>
            <w:instrText xml:space="preserve"> HYPERLINK \l "_Toc478424377" </w:instrText>
          </w:r>
          <w:r>
            <w:fldChar w:fldCharType="separate"/>
          </w:r>
          <w:r w:rsidR="00DF5860" w:rsidRPr="002E2227">
            <w:rPr>
              <w:rStyle w:val="Hyperlink"/>
              <w:noProof/>
            </w:rPr>
            <w:t>4.8</w:t>
          </w:r>
          <w:r w:rsidR="00DF5860">
            <w:rPr>
              <w:rFonts w:cstheme="minorBidi"/>
              <w:b w:val="0"/>
              <w:bCs w:val="0"/>
              <w:smallCaps w:val="0"/>
              <w:noProof/>
              <w:szCs w:val="22"/>
              <w:lang w:eastAsia="en-US" w:bidi="he-IL"/>
            </w:rPr>
            <w:tab/>
          </w:r>
          <w:r w:rsidR="00DF5860" w:rsidRPr="002E2227">
            <w:rPr>
              <w:rStyle w:val="Hyperlink"/>
              <w:noProof/>
            </w:rPr>
            <w:t>note_section_accessor</w:t>
          </w:r>
          <w:r w:rsidR="00DF5860">
            <w:rPr>
              <w:noProof/>
              <w:webHidden/>
            </w:rPr>
            <w:tab/>
          </w:r>
          <w:r w:rsidR="00DF5860">
            <w:rPr>
              <w:noProof/>
              <w:webHidden/>
            </w:rPr>
            <w:fldChar w:fldCharType="begin"/>
          </w:r>
          <w:r w:rsidR="00DF5860">
            <w:rPr>
              <w:noProof/>
              <w:webHidden/>
            </w:rPr>
            <w:instrText xml:space="preserve"> PAGEREF _Toc478424377 \h </w:instrText>
          </w:r>
          <w:r w:rsidR="00DF5860">
            <w:rPr>
              <w:noProof/>
              <w:webHidden/>
            </w:rPr>
          </w:r>
          <w:r w:rsidR="00DF5860">
            <w:rPr>
              <w:noProof/>
              <w:webHidden/>
            </w:rPr>
            <w:fldChar w:fldCharType="separate"/>
          </w:r>
          <w:ins w:id="3" w:author="Serge Lamikhov-Center" w:date="2020-02-22T12:18:00Z">
            <w:r>
              <w:rPr>
                <w:noProof/>
                <w:webHidden/>
              </w:rPr>
              <w:t>20</w:t>
            </w:r>
          </w:ins>
          <w:del w:id="4" w:author="Serge Lamikhov-Center" w:date="2020-02-22T12:16:00Z">
            <w:r w:rsidR="00B54D5F" w:rsidDel="00D645FD">
              <w:rPr>
                <w:noProof/>
                <w:webHidden/>
              </w:rPr>
              <w:delText>19</w:delText>
            </w:r>
          </w:del>
          <w:r w:rsidR="00DF5860">
            <w:rPr>
              <w:noProof/>
              <w:webHidden/>
            </w:rPr>
            <w:fldChar w:fldCharType="end"/>
          </w:r>
          <w:r>
            <w:rPr>
              <w:noProof/>
            </w:rPr>
            <w:fldChar w:fldCharType="end"/>
          </w:r>
        </w:p>
        <w:p w14:paraId="655CBD11" w14:textId="77777777" w:rsidR="00B26095" w:rsidRDefault="00146F05">
          <w:r>
            <w:rPr>
              <w:rFonts w:cs="Times New Roman"/>
              <w:b/>
              <w:bCs/>
              <w:caps/>
              <w:szCs w:val="26"/>
              <w:u w:val="single"/>
            </w:rPr>
            <w:fldChar w:fldCharType="end"/>
          </w:r>
        </w:p>
      </w:sdtContent>
    </w:sdt>
    <w:p w14:paraId="31CE18FB" w14:textId="77777777" w:rsidR="002D3FFE" w:rsidRDefault="002D3FFE"/>
    <w:p w14:paraId="4AA12CED" w14:textId="77777777" w:rsidR="002D3FFE" w:rsidRDefault="002D3FFE">
      <w:pPr>
        <w:rPr>
          <w:rFonts w:asciiTheme="majorBidi" w:eastAsiaTheme="majorEastAsia" w:hAnsiTheme="majorBidi" w:cstheme="majorBidi"/>
          <w:b/>
          <w:bCs/>
          <w:smallCaps/>
          <w:color w:val="216A97"/>
          <w:sz w:val="48"/>
          <w:szCs w:val="36"/>
        </w:rPr>
      </w:pPr>
      <w:r>
        <w:br w:type="page"/>
      </w:r>
    </w:p>
    <w:p w14:paraId="24454E7A" w14:textId="77777777" w:rsidR="008E04CB" w:rsidRDefault="008E04CB" w:rsidP="00FF25BA">
      <w:pPr>
        <w:pStyle w:val="Heading1"/>
      </w:pPr>
      <w:bookmarkStart w:id="5" w:name="_Toc478424363"/>
      <w:r>
        <w:lastRenderedPageBreak/>
        <w:t>Introduction</w:t>
      </w:r>
      <w:bookmarkEnd w:id="5"/>
    </w:p>
    <w:p w14:paraId="11E051A6" w14:textId="77777777"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r>
        <w:t>dependant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14:paraId="65A9110A" w14:textId="77777777"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14:paraId="21FF8E44" w14:textId="77777777" w:rsidR="008E04CB" w:rsidRPr="00FF25BA" w:rsidRDefault="006A3029" w:rsidP="006A3029">
      <w:r>
        <w:t>The full text of this tutorial comes together with ELFIO library distribution</w:t>
      </w:r>
    </w:p>
    <w:p w14:paraId="6401942D" w14:textId="77777777" w:rsidR="008E04CB" w:rsidRPr="008E04CB" w:rsidRDefault="008E04CB" w:rsidP="008E04CB"/>
    <w:p w14:paraId="2B9E7B82" w14:textId="77777777" w:rsidR="001E42AE" w:rsidRDefault="001E42AE" w:rsidP="00FF25BA">
      <w:pPr>
        <w:pStyle w:val="Heading1"/>
      </w:pPr>
      <w:bookmarkStart w:id="6" w:name="_Toc478424364"/>
      <w:r>
        <w:t>Getting Started With ELFIO</w:t>
      </w:r>
      <w:bookmarkEnd w:id="6"/>
      <w:r>
        <w:t xml:space="preserve"> </w:t>
      </w:r>
    </w:p>
    <w:p w14:paraId="79F4F90C" w14:textId="77777777" w:rsidR="000E3B77" w:rsidRDefault="000E3B77" w:rsidP="00FF25BA">
      <w:pPr>
        <w:pStyle w:val="Heading2"/>
      </w:pPr>
      <w:bookmarkStart w:id="7" w:name="_Toc478424365"/>
      <w:bookmarkEnd w:id="0"/>
      <w:r>
        <w:t>ELF File Reader</w:t>
      </w:r>
      <w:bookmarkEnd w:id="7"/>
    </w:p>
    <w:p w14:paraId="460344DC" w14:textId="77777777" w:rsidR="001E42AE" w:rsidRDefault="006A3029" w:rsidP="002C4E15">
      <w:r w:rsidRPr="00FF25BA">
        <w:t xml:space="preserve">The ELFIO library is </w:t>
      </w:r>
      <w:r>
        <w:t xml:space="preserve">just normal C++ </w:t>
      </w:r>
      <w:r w:rsidRPr="00FF25BA">
        <w:t xml:space="preserve">header </w:t>
      </w:r>
      <w:r>
        <w:t>files</w:t>
      </w:r>
      <w:r w:rsidRPr="00FF25BA">
        <w:t xml:space="preserve">. </w:t>
      </w:r>
      <w:r>
        <w:t xml:space="preserve">In order to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14:paraId="06757D5F" w14:textId="77777777" w:rsidR="006A3029" w:rsidRDefault="006A3029" w:rsidP="002C4E15"/>
    <w:p w14:paraId="645769FF" w14:textId="77777777" w:rsidR="008E04CB" w:rsidRPr="00555F2C" w:rsidRDefault="008E04CB" w:rsidP="00555F2C">
      <w:pPr>
        <w:pStyle w:val="Code"/>
        <w:framePr w:wrap="notBeside"/>
      </w:pPr>
      <w:r w:rsidRPr="00555F2C">
        <w:t>#include &lt;iostream&gt;</w:t>
      </w:r>
    </w:p>
    <w:p w14:paraId="088A363B" w14:textId="77777777"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14:anchorId="6AEAEF65" wp14:editId="51EED42D">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394F19B3" w14:textId="77777777" w:rsidR="008E04CB" w:rsidRPr="00555F2C" w:rsidRDefault="008E04CB" w:rsidP="00555F2C">
      <w:pPr>
        <w:pStyle w:val="Code"/>
        <w:framePr w:wrap="notBeside"/>
      </w:pPr>
    </w:p>
    <w:p w14:paraId="2A99BE92" w14:textId="77777777"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14:anchorId="524E9E22" wp14:editId="2D156BC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6730B902" w14:textId="77777777" w:rsidR="008E04CB" w:rsidRPr="00555F2C" w:rsidRDefault="008E04CB" w:rsidP="00555F2C">
      <w:pPr>
        <w:pStyle w:val="Code"/>
        <w:framePr w:wrap="notBeside"/>
      </w:pPr>
    </w:p>
    <w:p w14:paraId="533676FD" w14:textId="77777777" w:rsidR="00C95A24" w:rsidRPr="00555F2C" w:rsidRDefault="00C95A24" w:rsidP="00555F2C">
      <w:pPr>
        <w:pStyle w:val="Code"/>
        <w:framePr w:wrap="notBeside"/>
      </w:pPr>
      <w:r w:rsidRPr="00555F2C">
        <w:t>int main( int argc, char** argv )</w:t>
      </w:r>
    </w:p>
    <w:p w14:paraId="6B7FAC03" w14:textId="77777777" w:rsidR="00C95A24" w:rsidRPr="00555F2C" w:rsidRDefault="00C95A24" w:rsidP="00555F2C">
      <w:pPr>
        <w:pStyle w:val="Code"/>
        <w:framePr w:wrap="notBeside"/>
      </w:pPr>
      <w:r w:rsidRPr="00555F2C">
        <w:t>{</w:t>
      </w:r>
    </w:p>
    <w:p w14:paraId="1BF6E2B5" w14:textId="77777777" w:rsidR="00C95A24" w:rsidRPr="00555F2C" w:rsidRDefault="00C95A24" w:rsidP="00555F2C">
      <w:pPr>
        <w:pStyle w:val="Code"/>
        <w:framePr w:wrap="notBeside"/>
      </w:pPr>
      <w:r w:rsidRPr="00555F2C">
        <w:t xml:space="preserve">    if ( argc != 2 ) {</w:t>
      </w:r>
    </w:p>
    <w:p w14:paraId="6963F7B8" w14:textId="77777777" w:rsidR="00C95A24" w:rsidRPr="00555F2C" w:rsidRDefault="00C95A24" w:rsidP="00555F2C">
      <w:pPr>
        <w:pStyle w:val="Code"/>
        <w:framePr w:wrap="notBeside"/>
      </w:pPr>
      <w:r w:rsidRPr="00555F2C">
        <w:t xml:space="preserve">        std::cout &lt;&lt; "Usage: tutorial &lt;elf_file&gt;" &lt;&lt; std::endl;</w:t>
      </w:r>
    </w:p>
    <w:p w14:paraId="3B233000" w14:textId="77777777" w:rsidR="00C95A24" w:rsidRPr="00555F2C" w:rsidRDefault="00C95A24" w:rsidP="00555F2C">
      <w:pPr>
        <w:pStyle w:val="Code"/>
        <w:framePr w:wrap="notBeside"/>
      </w:pPr>
      <w:r w:rsidRPr="00555F2C">
        <w:t xml:space="preserve">    return 1;</w:t>
      </w:r>
    </w:p>
    <w:p w14:paraId="4FF547E4" w14:textId="77777777" w:rsidR="00C95A24" w:rsidRPr="00555F2C" w:rsidRDefault="00C95A24" w:rsidP="00555F2C">
      <w:pPr>
        <w:pStyle w:val="Code"/>
        <w:framePr w:wrap="notBeside"/>
      </w:pPr>
      <w:r w:rsidRPr="00555F2C">
        <w:t>}</w:t>
      </w:r>
    </w:p>
    <w:p w14:paraId="0FD3D225" w14:textId="77777777" w:rsidR="00C95A24" w:rsidRDefault="00C95A24">
      <w:pPr>
        <w:rPr>
          <w:rFonts w:ascii="Courier New" w:hAnsi="Courier New" w:cs="Courier New"/>
        </w:rPr>
      </w:pPr>
    </w:p>
    <w:p w14:paraId="4C318086" w14:textId="77777777" w:rsidR="008E04CB" w:rsidRPr="004D28E7" w:rsidRDefault="004D28E7" w:rsidP="0011203F">
      <w:pPr>
        <w:spacing w:after="56"/>
        <w:ind w:left="360"/>
        <w:rPr>
          <w:rFonts w:cstheme="minorHAnsi"/>
        </w:rPr>
      </w:pPr>
      <w:r>
        <w:rPr>
          <w:rFonts w:cstheme="minorHAnsi"/>
          <w:noProof/>
          <w:lang w:eastAsia="en-US" w:bidi="he-IL"/>
        </w:rPr>
        <w:drawing>
          <wp:inline distT="0" distB="0" distL="0" distR="0" wp14:anchorId="29D35FB8" wp14:editId="2D0BEDD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14:paraId="221C7F88" w14:textId="77777777" w:rsidR="00CE30EA" w:rsidRPr="004D28E7" w:rsidRDefault="004D28E7" w:rsidP="004D28E7">
      <w:pPr>
        <w:ind w:left="360"/>
        <w:rPr>
          <w:rFonts w:cstheme="minorHAnsi"/>
        </w:rPr>
      </w:pPr>
      <w:r>
        <w:rPr>
          <w:rFonts w:cstheme="minorHAnsi"/>
          <w:noProof/>
          <w:lang w:eastAsia="en-US" w:bidi="he-IL"/>
        </w:rPr>
        <w:drawing>
          <wp:inline distT="0" distB="0" distL="0" distR="0" wp14:anchorId="3DAF017B" wp14:editId="7DD89902">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14:paraId="3A5538A2" w14:textId="77777777" w:rsidR="00FD54CC" w:rsidRPr="00FD54CC" w:rsidRDefault="00FD54CC" w:rsidP="00FD54CC">
      <w:pPr>
        <w:rPr>
          <w:rFonts w:ascii="Courier New" w:hAnsi="Courier New" w:cs="Courier New"/>
        </w:rPr>
      </w:pPr>
    </w:p>
    <w:p w14:paraId="726A697A" w14:textId="77777777" w:rsidR="006A3029" w:rsidRDefault="006A3029" w:rsidP="002C4E15">
      <w:r w:rsidRPr="00FF25BA">
        <w:t xml:space="preserve">This </w:t>
      </w:r>
      <w:r>
        <w:t>section of the tutorial</w:t>
      </w:r>
      <w:r w:rsidRPr="00FF25BA">
        <w:t xml:space="preserve"> will explain how to work with the reader portion of the ELFIO library.</w:t>
      </w:r>
    </w:p>
    <w:p w14:paraId="775D6A39" w14:textId="77777777" w:rsidR="006A3029" w:rsidRDefault="006A3029" w:rsidP="006A3029">
      <w:r w:rsidRPr="00FF25BA">
        <w:t>The first step would be creatin</w:t>
      </w:r>
      <w:r>
        <w:t>g</w:t>
      </w:r>
      <w:r w:rsidRPr="00FF25BA">
        <w:t xml:space="preserve"> </w:t>
      </w:r>
      <w:r>
        <w:t xml:space="preserve">an </w:t>
      </w:r>
      <w:r w:rsidRPr="000627B3">
        <w:rPr>
          <w:rFonts w:ascii="Courier New" w:hAnsi="Courier New" w:cs="Courier New"/>
          <w:sz w:val="18"/>
          <w:szCs w:val="18"/>
        </w:rPr>
        <w:t>elfio</w:t>
      </w:r>
      <w:r w:rsidRPr="00FF25BA">
        <w:t xml:space="preserve"> class instance. The </w:t>
      </w:r>
      <w:r w:rsidRPr="000627B3">
        <w:rPr>
          <w:rFonts w:ascii="Courier New" w:hAnsi="Courier New" w:cs="Courier New"/>
          <w:sz w:val="18"/>
          <w:szCs w:val="18"/>
        </w:rPr>
        <w:t>elfio</w:t>
      </w:r>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14:paraId="55C1051E" w14:textId="77777777" w:rsidR="00555F2C" w:rsidRDefault="00555F2C" w:rsidP="009C02FB"/>
    <w:p w14:paraId="68EE25D7" w14:textId="77777777" w:rsidR="00555F2C" w:rsidRPr="00555F2C" w:rsidRDefault="00555F2C" w:rsidP="00555F2C">
      <w:pPr>
        <w:pStyle w:val="Code"/>
        <w:framePr w:wrap="notBeside"/>
      </w:pPr>
      <w:r w:rsidRPr="00555F2C">
        <w:lastRenderedPageBreak/>
        <w:t>// Create elfio reader</w:t>
      </w:r>
    </w:p>
    <w:p w14:paraId="132E900F" w14:textId="77777777"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14:anchorId="7972CCF2" wp14:editId="442D5D6B">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7C5958F3" w14:textId="77777777" w:rsidR="00555F2C" w:rsidRPr="00555F2C" w:rsidRDefault="00555F2C" w:rsidP="00555F2C">
      <w:pPr>
        <w:pStyle w:val="Code"/>
        <w:framePr w:wrap="notBeside"/>
      </w:pPr>
    </w:p>
    <w:p w14:paraId="0AB669C0" w14:textId="77777777" w:rsidR="00555F2C" w:rsidRPr="00555F2C" w:rsidRDefault="00555F2C" w:rsidP="00555F2C">
      <w:pPr>
        <w:pStyle w:val="Code"/>
        <w:framePr w:wrap="notBeside"/>
      </w:pPr>
      <w:r w:rsidRPr="00555F2C">
        <w:t>// Load ELF data</w:t>
      </w:r>
    </w:p>
    <w:p w14:paraId="1303ADD0" w14:textId="77777777"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14:anchorId="1B65B54E" wp14:editId="27E9263D">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0F2FCDD8" w14:textId="77777777" w:rsidR="00555F2C" w:rsidRPr="00555F2C" w:rsidRDefault="00555F2C" w:rsidP="00555F2C">
      <w:pPr>
        <w:pStyle w:val="Code"/>
        <w:framePr w:wrap="notBeside"/>
      </w:pPr>
      <w:r w:rsidRPr="00555F2C">
        <w:t xml:space="preserve">    std::cout &lt;&lt; "Can't find or process ELF file " &lt;&lt; argv[1] &lt;&lt; std::endl;</w:t>
      </w:r>
    </w:p>
    <w:p w14:paraId="37F8A3AC" w14:textId="77777777" w:rsidR="00555F2C" w:rsidRPr="00555F2C" w:rsidRDefault="00555F2C" w:rsidP="00555F2C">
      <w:pPr>
        <w:pStyle w:val="Code"/>
        <w:framePr w:wrap="notBeside"/>
      </w:pPr>
      <w:r w:rsidRPr="00555F2C">
        <w:t xml:space="preserve">    return 2;</w:t>
      </w:r>
    </w:p>
    <w:p w14:paraId="58ABCCE8" w14:textId="77777777" w:rsidR="00555F2C" w:rsidRPr="00555F2C" w:rsidRDefault="00555F2C" w:rsidP="00555F2C">
      <w:pPr>
        <w:pStyle w:val="Code"/>
        <w:framePr w:wrap="notBeside"/>
      </w:pPr>
      <w:r w:rsidRPr="00555F2C">
        <w:t>}</w:t>
      </w:r>
    </w:p>
    <w:p w14:paraId="51E0CECD" w14:textId="77777777" w:rsidR="002B5757" w:rsidRDefault="002B5757" w:rsidP="002B5757">
      <w:pPr>
        <w:spacing w:after="56"/>
        <w:rPr>
          <w:rFonts w:ascii="Courier New" w:hAnsi="Courier New" w:cs="Courier New"/>
        </w:rPr>
      </w:pPr>
    </w:p>
    <w:p w14:paraId="386A653E" w14:textId="77777777"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14:anchorId="366CAEC7" wp14:editId="0279E01D">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r w:rsidRPr="006A3029">
        <w:rPr>
          <w:rStyle w:val="HTMLCode"/>
          <w:rFonts w:eastAsiaTheme="minorEastAsia"/>
        </w:rPr>
        <w:t>elfio</w:t>
      </w:r>
      <w:r w:rsidRPr="004D28E7">
        <w:rPr>
          <w:rFonts w:cstheme="minorHAnsi"/>
        </w:rPr>
        <w:t xml:space="preserve"> class instance</w:t>
      </w:r>
    </w:p>
    <w:p w14:paraId="64BABC09" w14:textId="77777777" w:rsidR="008E04CB" w:rsidRPr="004D28E7" w:rsidRDefault="00B419AA" w:rsidP="00B90BF7">
      <w:pPr>
        <w:spacing w:after="56"/>
        <w:ind w:left="360"/>
        <w:rPr>
          <w:rFonts w:cstheme="minorHAnsi"/>
        </w:rPr>
      </w:pPr>
      <w:r>
        <w:rPr>
          <w:rFonts w:cstheme="minorHAnsi"/>
        </w:rPr>
        <w:pict w14:anchorId="18976785">
          <v:shape id="Picture 6" o:spid="_x0000_i1032" type="#_x0000_t75" style="width:9pt;height:9pt;visibility:visible;mso-wrap-style:square">
            <v:imagedata r:id="rId15" o:title=""/>
          </v:shape>
        </w:pict>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otherwise</w:t>
      </w:r>
    </w:p>
    <w:p w14:paraId="6ACC8E2B" w14:textId="77777777" w:rsidR="00C73DF7" w:rsidRDefault="00C73DF7" w:rsidP="00FD54CC">
      <w:pPr>
        <w:spacing w:after="56"/>
        <w:rPr>
          <w:rFonts w:ascii="Courier New" w:hAnsi="Courier New" w:cs="Courier New"/>
        </w:rPr>
      </w:pPr>
    </w:p>
    <w:p w14:paraId="4476ECD9" w14:textId="77777777" w:rsidR="002C4E15" w:rsidRDefault="002C4E15" w:rsidP="00AD7FAF">
      <w:pPr>
        <w:spacing w:after="496"/>
        <w:ind w:right="297"/>
      </w:pPr>
      <w:r>
        <w:t xml:space="preserve">The </w:t>
      </w:r>
      <w:r w:rsidRPr="002C4E15">
        <w:rPr>
          <w:rFonts w:ascii="Courier New" w:hAnsi="Courier New" w:cs="Courier New"/>
          <w:sz w:val="20"/>
          <w:szCs w:val="20"/>
        </w:rPr>
        <w:t>load()</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14:paraId="216929F5" w14:textId="77777777" w:rsidR="00C73DF7" w:rsidRDefault="006A3029" w:rsidP="00AD7FAF">
      <w:pPr>
        <w:spacing w:after="496"/>
        <w:ind w:right="297"/>
      </w:pPr>
      <w:r>
        <w:t>All the ELF file header properties such as encoding, machine type and entry point are accessible now.  To get the class and the encoding of the file use:</w:t>
      </w:r>
    </w:p>
    <w:p w14:paraId="5A7B6FC6" w14:textId="77777777" w:rsidR="002B5757" w:rsidRDefault="002B5757" w:rsidP="002B5757">
      <w:pPr>
        <w:pStyle w:val="Code"/>
        <w:framePr w:wrap="notBeside"/>
      </w:pPr>
      <w:r>
        <w:t>// Print ELF file properties</w:t>
      </w:r>
    </w:p>
    <w:p w14:paraId="4C7BDB9E" w14:textId="77777777" w:rsidR="002B5757" w:rsidRDefault="002B5757" w:rsidP="002B5757">
      <w:pPr>
        <w:pStyle w:val="Code"/>
        <w:framePr w:wrap="notBeside"/>
      </w:pPr>
      <w:r>
        <w:t>std::cout &lt;&lt; "ELF file class    : ";</w:t>
      </w:r>
    </w:p>
    <w:p w14:paraId="46A50A53" w14:textId="77777777"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14:anchorId="036B0887" wp14:editId="3C32D7CB">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14:paraId="4489E865" w14:textId="77777777" w:rsidR="002B5757" w:rsidRDefault="002B5757" w:rsidP="002B5757">
      <w:pPr>
        <w:pStyle w:val="Code"/>
        <w:framePr w:wrap="notBeside"/>
      </w:pPr>
      <w:r>
        <w:t xml:space="preserve">    std::cout &lt;&lt; "ELF32" &lt;&lt; std::endl;</w:t>
      </w:r>
    </w:p>
    <w:p w14:paraId="79A54726" w14:textId="77777777" w:rsidR="002B5757" w:rsidRDefault="002B5757" w:rsidP="002B5757">
      <w:pPr>
        <w:pStyle w:val="Code"/>
        <w:framePr w:wrap="notBeside"/>
      </w:pPr>
      <w:r>
        <w:t>else</w:t>
      </w:r>
    </w:p>
    <w:p w14:paraId="54A7828D" w14:textId="77777777" w:rsidR="002B5757" w:rsidRDefault="002B5757" w:rsidP="002B5757">
      <w:pPr>
        <w:pStyle w:val="Code"/>
        <w:framePr w:wrap="notBeside"/>
      </w:pPr>
      <w:r>
        <w:t xml:space="preserve">    std::cout &lt;&lt; "ELF64" &lt;&lt; std::endl;</w:t>
      </w:r>
    </w:p>
    <w:p w14:paraId="39483DE7" w14:textId="77777777" w:rsidR="002B5757" w:rsidRDefault="002B5757" w:rsidP="002B5757">
      <w:pPr>
        <w:pStyle w:val="Code"/>
        <w:framePr w:wrap="notBeside"/>
      </w:pPr>
      <w:r>
        <w:t xml:space="preserve">        </w:t>
      </w:r>
    </w:p>
    <w:p w14:paraId="237BA93A" w14:textId="77777777" w:rsidR="002B5757" w:rsidRDefault="002B5757" w:rsidP="002B5757">
      <w:pPr>
        <w:pStyle w:val="Code"/>
        <w:framePr w:wrap="notBeside"/>
      </w:pPr>
      <w:r>
        <w:t>std::cout &lt;&lt; "ELF file encoding : ";</w:t>
      </w:r>
    </w:p>
    <w:p w14:paraId="5A17D589" w14:textId="77777777"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14:anchorId="058D5BCB" wp14:editId="1B073472">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14:paraId="5F67BCD6" w14:textId="77777777" w:rsidR="002B5757" w:rsidRDefault="002B5757" w:rsidP="002B5757">
      <w:pPr>
        <w:pStyle w:val="Code"/>
        <w:framePr w:wrap="notBeside"/>
      </w:pPr>
      <w:r>
        <w:t xml:space="preserve">     std::cout &lt;&lt; "Little endian" &lt;&lt; std::endl;</w:t>
      </w:r>
    </w:p>
    <w:p w14:paraId="29C4564E" w14:textId="77777777" w:rsidR="002B5757" w:rsidRDefault="002B5757" w:rsidP="002B5757">
      <w:pPr>
        <w:pStyle w:val="Code"/>
        <w:framePr w:wrap="notBeside"/>
      </w:pPr>
      <w:r>
        <w:t>else</w:t>
      </w:r>
    </w:p>
    <w:p w14:paraId="6C2FABC6" w14:textId="77777777" w:rsidR="002B5757" w:rsidRDefault="002B5757" w:rsidP="002B5757">
      <w:pPr>
        <w:pStyle w:val="Code"/>
        <w:framePr w:wrap="notBeside"/>
      </w:pPr>
      <w:r>
        <w:t xml:space="preserve">    std::cout &lt;&lt; "Big endian" &lt;&lt; std::endl;</w:t>
      </w:r>
    </w:p>
    <w:p w14:paraId="7BDDC908" w14:textId="77777777" w:rsidR="002B5757" w:rsidRDefault="002B5757" w:rsidP="002B5757">
      <w:pPr>
        <w:spacing w:after="56"/>
        <w:rPr>
          <w:rFonts w:ascii="Courier New" w:hAnsi="Courier New" w:cs="Courier New"/>
        </w:rPr>
      </w:pPr>
    </w:p>
    <w:p w14:paraId="06762CB9" w14:textId="77777777"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14:anchorId="7E73A7A4" wp14:editId="35F3418E">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get_class()</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14:paraId="7E9E6F93" w14:textId="77777777"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14:anchorId="5026AB8B" wp14:editId="768FCDDB">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Member function get_encoding()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r w:rsidR="00FD54CC" w:rsidRPr="004D28E7">
        <w:rPr>
          <w:rFonts w:cstheme="minorHAnsi"/>
        </w:rPr>
        <w:t>endianess correspondingly</w:t>
      </w:r>
    </w:p>
    <w:p w14:paraId="1F2B475A" w14:textId="77777777" w:rsidR="00BF05B0" w:rsidRDefault="00BF05B0" w:rsidP="002B5757"/>
    <w:p w14:paraId="5A5CFF5E" w14:textId="77777777" w:rsidR="0013743F" w:rsidRDefault="0013743F" w:rsidP="00373F9B">
      <w:pPr>
        <w:pStyle w:val="Note"/>
        <w:framePr w:wrap="notBeside"/>
        <w:rPr>
          <w:b/>
          <w:bCs/>
          <w:sz w:val="32"/>
          <w:szCs w:val="22"/>
        </w:rPr>
      </w:pPr>
      <w:r w:rsidRPr="0013743F">
        <w:rPr>
          <w:b/>
          <w:bCs/>
          <w:sz w:val="32"/>
          <w:szCs w:val="22"/>
        </w:rPr>
        <w:t>Note:</w:t>
      </w:r>
    </w:p>
    <w:p w14:paraId="3CBD916A" w14:textId="77777777" w:rsidR="0013743F" w:rsidRDefault="0013743F" w:rsidP="0013743F">
      <w:pPr>
        <w:pStyle w:val="Note"/>
        <w:framePr w:wrap="notBeside"/>
      </w:pPr>
    </w:p>
    <w:p w14:paraId="4F80684C" w14:textId="77777777"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14:paraId="0C2E0ED1" w14:textId="77777777" w:rsidR="0013743F" w:rsidRDefault="0013743F" w:rsidP="00D63A51"/>
    <w:p w14:paraId="5DFB2E48" w14:textId="77777777" w:rsidR="006A3029" w:rsidRDefault="006A3029" w:rsidP="006A3029">
      <w:r>
        <w:t>ELF binary files consist of sections and segments. Each section has its own responsibility: some contains executable code, others –program's data, some are symbol tables and so on. See ELF binary format documentation for purpose and content description of sections and segments.</w:t>
      </w:r>
    </w:p>
    <w:p w14:paraId="082B6F81" w14:textId="77777777" w:rsidR="000356CB" w:rsidRDefault="000356CB" w:rsidP="000356CB">
      <w:r>
        <w:lastRenderedPageBreak/>
        <w:t>The following code demonstrates how to find out the amount of sections the ELF file contains. The code also presents how to access particular section properties like names and sizes:</w:t>
      </w:r>
    </w:p>
    <w:p w14:paraId="05615832" w14:textId="77777777" w:rsidR="000356CB" w:rsidRDefault="000356CB" w:rsidP="000356CB"/>
    <w:p w14:paraId="02812FB7" w14:textId="77777777" w:rsidR="006C664A" w:rsidRDefault="006C664A" w:rsidP="00017944">
      <w:pPr>
        <w:pStyle w:val="Code"/>
        <w:framePr w:wrap="notBeside"/>
      </w:pPr>
      <w:r>
        <w:t>// Print ELF file sections info</w:t>
      </w:r>
    </w:p>
    <w:p w14:paraId="31101FC7" w14:textId="77777777"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14:anchorId="05D94D03" wp14:editId="7C6C28B4">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14:paraId="529FD3C9" w14:textId="77777777" w:rsidR="006C664A" w:rsidRDefault="006C664A" w:rsidP="00017944">
      <w:pPr>
        <w:pStyle w:val="Code"/>
        <w:framePr w:wrap="notBeside"/>
      </w:pPr>
      <w:r>
        <w:t>std::cout &lt;&lt; "Number of sections: " &lt;&lt; sec_num &lt;&lt; std::endl;</w:t>
      </w:r>
    </w:p>
    <w:p w14:paraId="588CA33B" w14:textId="77777777" w:rsidR="006C664A" w:rsidRDefault="006C664A" w:rsidP="00017944">
      <w:pPr>
        <w:pStyle w:val="Code"/>
        <w:framePr w:wrap="notBeside"/>
      </w:pPr>
      <w:r>
        <w:t>for ( int i = 0; i &lt; sec_num; ++i ) {</w:t>
      </w:r>
    </w:p>
    <w:p w14:paraId="265EE6C7" w14:textId="77777777"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14:anchorId="5C627F92" wp14:editId="49C4D962">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14:paraId="21C819B1" w14:textId="77777777" w:rsidR="006C664A" w:rsidRDefault="006C664A" w:rsidP="00017944">
      <w:pPr>
        <w:pStyle w:val="Code"/>
        <w:framePr w:wrap="notBeside"/>
      </w:pPr>
      <w:r>
        <w:t xml:space="preserve">    std::cout &lt;&lt; "  [" &lt;&lt; i &lt;&lt; "] "</w:t>
      </w:r>
    </w:p>
    <w:p w14:paraId="148E5406" w14:textId="77777777"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14:anchorId="1FD45A2C" wp14:editId="30940E18">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333A30EA" w14:textId="77777777" w:rsidR="006C664A" w:rsidRDefault="006C664A" w:rsidP="00017944">
      <w:pPr>
        <w:pStyle w:val="Code"/>
        <w:framePr w:wrap="notBeside"/>
      </w:pPr>
      <w:r>
        <w:t xml:space="preserve">              &lt;&lt; "\t"</w:t>
      </w:r>
    </w:p>
    <w:p w14:paraId="5A734677" w14:textId="77777777"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14:anchorId="3AED8CD4" wp14:editId="4640804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13632BAF" w14:textId="77777777" w:rsidR="006C664A" w:rsidRDefault="006C664A" w:rsidP="00017944">
      <w:pPr>
        <w:pStyle w:val="Code"/>
        <w:framePr w:wrap="notBeside"/>
      </w:pPr>
      <w:r>
        <w:t xml:space="preserve">              &lt;&lt; std::endl;</w:t>
      </w:r>
    </w:p>
    <w:p w14:paraId="5E8F93FE" w14:textId="77777777" w:rsidR="006C664A" w:rsidRDefault="006C664A" w:rsidP="00017944">
      <w:pPr>
        <w:pStyle w:val="Code"/>
        <w:framePr w:wrap="notBeside"/>
      </w:pPr>
      <w:r>
        <w:t xml:space="preserve">   // Access section's data</w:t>
      </w:r>
    </w:p>
    <w:p w14:paraId="452D52B0" w14:textId="77777777"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14:anchorId="3384EBEC" wp14:editId="0D5B79F4">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76C9F47D" w14:textId="77777777" w:rsidR="0013743F" w:rsidRDefault="006C664A" w:rsidP="00017944">
      <w:pPr>
        <w:pStyle w:val="Code"/>
        <w:framePr w:wrap="notBeside"/>
      </w:pPr>
      <w:r>
        <w:t>}</w:t>
      </w:r>
    </w:p>
    <w:p w14:paraId="3CB55559" w14:textId="77777777" w:rsidR="004F34B1" w:rsidRDefault="004F34B1" w:rsidP="004F34B1">
      <w:pPr>
        <w:spacing w:after="56"/>
        <w:rPr>
          <w:rFonts w:ascii="Courier New" w:hAnsi="Courier New" w:cs="Courier New"/>
        </w:rPr>
      </w:pPr>
    </w:p>
    <w:p w14:paraId="13980D94" w14:textId="77777777"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0962487B" wp14:editId="1A834B1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14:paraId="4B4D9CDD" w14:textId="77777777"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39E35704" wp14:editId="618E02C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Use operator[] to access a section by its number</w:t>
      </w:r>
      <w:r w:rsidR="00AB29AC" w:rsidRPr="004D28E7">
        <w:rPr>
          <w:rFonts w:cstheme="minorHAnsi"/>
        </w:rPr>
        <w:t xml:space="preserve"> or symbolic name</w:t>
      </w:r>
    </w:p>
    <w:p w14:paraId="7B87A9AA" w14:textId="77777777"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14:anchorId="200C78D6" wp14:editId="1984719A">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get_name(), get_size()</w:t>
      </w:r>
      <w:r w:rsidR="00AB0A3F" w:rsidRPr="004D28E7">
        <w:rPr>
          <w:rFonts w:cstheme="minorHAnsi"/>
        </w:rPr>
        <w:t xml:space="preserve"> and get_data()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14:paraId="1E84E7BB" w14:textId="77777777" w:rsidR="00017944" w:rsidRDefault="00017944" w:rsidP="00017944"/>
    <w:p w14:paraId="6BBAA5E8" w14:textId="77777777" w:rsidR="000356CB" w:rsidRDefault="000356CB" w:rsidP="000356CB">
      <w:r>
        <w:t>The ‘sections’ data member of ELFIO's ‘reader’ object permits obtaining the number of sections inside a given ELF file. It also serves for getting access to individual sections by using operator[], which returns a pointer to the corresponding section's interface.</w:t>
      </w:r>
    </w:p>
    <w:p w14:paraId="727B9F3A" w14:textId="77777777" w:rsidR="000356CB" w:rsidRDefault="000356CB" w:rsidP="000356CB">
      <w:r w:rsidRPr="00AB0A3F">
        <w:t xml:space="preserve">Similarly, </w:t>
      </w:r>
      <w:r>
        <w:t xml:space="preserve">for executables, the </w:t>
      </w:r>
      <w:r w:rsidRPr="00AB0A3F">
        <w:t>segments of the ELF file can be processed:</w:t>
      </w:r>
    </w:p>
    <w:p w14:paraId="0B986E48" w14:textId="77777777" w:rsidR="00AB0A3F" w:rsidRDefault="00AB0A3F" w:rsidP="00AB0A3F">
      <w:pPr>
        <w:pStyle w:val="Code"/>
        <w:framePr w:wrap="notBeside"/>
      </w:pPr>
      <w:r>
        <w:t>// Print ELF file segments info</w:t>
      </w:r>
    </w:p>
    <w:p w14:paraId="71CB7D85" w14:textId="77777777" w:rsidR="00AB0A3F" w:rsidRDefault="00AB0A3F" w:rsidP="00AB0A3F">
      <w:pPr>
        <w:pStyle w:val="Code"/>
        <w:framePr w:wrap="notBeside"/>
      </w:pPr>
      <w:r>
        <w:t xml:space="preserve">Elf_Half seg_num = reader.segments.size();         </w:t>
      </w:r>
      <w:r w:rsidR="00DC42CA">
        <w:rPr>
          <w:lang w:eastAsia="en-US" w:bidi="he-IL"/>
        </w:rPr>
        <w:drawing>
          <wp:inline distT="0" distB="0" distL="0" distR="0" wp14:anchorId="0906DBD8" wp14:editId="672C981A">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14:paraId="269B4E74" w14:textId="77777777" w:rsidR="00AB0A3F" w:rsidRDefault="00AB0A3F" w:rsidP="00AB0A3F">
      <w:pPr>
        <w:pStyle w:val="Code"/>
        <w:framePr w:wrap="notBeside"/>
      </w:pPr>
      <w:r>
        <w:t>std::cout &lt;&lt; "Number of segments: " &lt;&lt; seg_num &lt;&lt; std::endl;</w:t>
      </w:r>
    </w:p>
    <w:p w14:paraId="2F1D8ACA" w14:textId="77777777" w:rsidR="00AB0A3F" w:rsidRDefault="00AB0A3F" w:rsidP="00AB0A3F">
      <w:pPr>
        <w:pStyle w:val="Code"/>
        <w:framePr w:wrap="notBeside"/>
      </w:pPr>
      <w:r>
        <w:t>for ( int i = 0; i &lt; seg_num; ++i ) {</w:t>
      </w:r>
    </w:p>
    <w:p w14:paraId="1B622846" w14:textId="77777777" w:rsidR="00AB0A3F" w:rsidRDefault="00AB0A3F" w:rsidP="00AB0A3F">
      <w:pPr>
        <w:pStyle w:val="Code"/>
        <w:framePr w:wrap="notBeside"/>
      </w:pPr>
      <w:r>
        <w:t xml:space="preserve">    const segment* pseg = reader.segments[i];      </w:t>
      </w:r>
      <w:r w:rsidR="00DC42CA">
        <w:rPr>
          <w:lang w:eastAsia="en-US" w:bidi="he-IL"/>
        </w:rPr>
        <w:drawing>
          <wp:inline distT="0" distB="0" distL="0" distR="0" wp14:anchorId="34D404D9" wp14:editId="44CAC5C9">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14:paraId="1FAFC472" w14:textId="77777777" w:rsidR="00AB0A3F" w:rsidRDefault="00AB0A3F" w:rsidP="00AB0A3F">
      <w:pPr>
        <w:pStyle w:val="Code"/>
        <w:framePr w:wrap="notBeside"/>
      </w:pPr>
      <w:r>
        <w:t xml:space="preserve">    std::cout &lt;&lt; "  [" &lt;&lt; i &lt;&lt; "] 0x" &lt;&lt; std::hex</w:t>
      </w:r>
    </w:p>
    <w:p w14:paraId="35101A0A" w14:textId="77777777" w:rsidR="00AB0A3F" w:rsidRDefault="00AB0A3F" w:rsidP="00AB0A3F">
      <w:pPr>
        <w:pStyle w:val="Code"/>
        <w:framePr w:wrap="notBeside"/>
      </w:pPr>
      <w:r>
        <w:t xml:space="preserve">              &lt;&lt; pseg-&gt;get_flags()                 </w:t>
      </w:r>
      <w:r w:rsidRPr="00AB0A3F">
        <w:rPr>
          <w:lang w:eastAsia="en-US" w:bidi="he-IL"/>
        </w:rPr>
        <w:drawing>
          <wp:inline distT="0" distB="0" distL="0" distR="0" wp14:anchorId="32127867" wp14:editId="09A1CCBB">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45C3B631" w14:textId="77777777" w:rsidR="00AB0A3F" w:rsidRDefault="00AB0A3F" w:rsidP="00AB0A3F">
      <w:pPr>
        <w:pStyle w:val="Code"/>
        <w:framePr w:wrap="notBeside"/>
      </w:pPr>
      <w:r>
        <w:t xml:space="preserve">              &lt;&lt; "\t0x"</w:t>
      </w:r>
    </w:p>
    <w:p w14:paraId="0031575D" w14:textId="77777777" w:rsidR="00AB0A3F" w:rsidRDefault="00AB0A3F" w:rsidP="00AB0A3F">
      <w:pPr>
        <w:pStyle w:val="Code"/>
        <w:framePr w:wrap="notBeside"/>
      </w:pPr>
      <w:r>
        <w:t xml:space="preserve">              &lt;&lt; pseg-&gt;get_virtual_address()       </w:t>
      </w:r>
      <w:r w:rsidRPr="00AB0A3F">
        <w:rPr>
          <w:lang w:eastAsia="en-US" w:bidi="he-IL"/>
        </w:rPr>
        <w:drawing>
          <wp:inline distT="0" distB="0" distL="0" distR="0" wp14:anchorId="1F37D616" wp14:editId="3C1CCDA7">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7FF12AED" w14:textId="77777777" w:rsidR="00AB0A3F" w:rsidRDefault="00AB0A3F" w:rsidP="00AB0A3F">
      <w:pPr>
        <w:pStyle w:val="Code"/>
        <w:framePr w:wrap="notBeside"/>
      </w:pPr>
      <w:r>
        <w:t xml:space="preserve">              &lt;&lt; "\t0x"</w:t>
      </w:r>
    </w:p>
    <w:p w14:paraId="6208C361" w14:textId="77777777" w:rsidR="00AB0A3F" w:rsidRDefault="00AB0A3F" w:rsidP="00AB0A3F">
      <w:pPr>
        <w:pStyle w:val="Code"/>
        <w:framePr w:wrap="notBeside"/>
      </w:pPr>
      <w:r>
        <w:t xml:space="preserve">              &lt;&lt; pseg-&gt;get_file_size()             </w:t>
      </w:r>
      <w:r w:rsidRPr="00AB0A3F">
        <w:rPr>
          <w:lang w:eastAsia="en-US" w:bidi="he-IL"/>
        </w:rPr>
        <w:drawing>
          <wp:inline distT="0" distB="0" distL="0" distR="0" wp14:anchorId="380A5A55" wp14:editId="0038407B">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053C3D14" w14:textId="77777777" w:rsidR="00AB0A3F" w:rsidRDefault="00AB0A3F" w:rsidP="00AB0A3F">
      <w:pPr>
        <w:pStyle w:val="Code"/>
        <w:framePr w:wrap="notBeside"/>
      </w:pPr>
      <w:r>
        <w:t xml:space="preserve">              &lt;&lt; "\t0x"</w:t>
      </w:r>
    </w:p>
    <w:p w14:paraId="72FFDDC3" w14:textId="77777777" w:rsidR="00AB0A3F" w:rsidRDefault="00AB0A3F" w:rsidP="00AB0A3F">
      <w:pPr>
        <w:pStyle w:val="Code"/>
        <w:framePr w:wrap="notBeside"/>
      </w:pPr>
      <w:r>
        <w:t xml:space="preserve">              &lt;&lt; pseg-&gt;get_memory_size()           </w:t>
      </w:r>
      <w:r w:rsidRPr="00AB0A3F">
        <w:rPr>
          <w:lang w:eastAsia="en-US" w:bidi="he-IL"/>
        </w:rPr>
        <w:drawing>
          <wp:inline distT="0" distB="0" distL="0" distR="0" wp14:anchorId="090E5ABF" wp14:editId="06BBFD6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5CEB7634" w14:textId="77777777" w:rsidR="00AB0A3F" w:rsidRDefault="00AB0A3F" w:rsidP="00AB0A3F">
      <w:pPr>
        <w:pStyle w:val="Code"/>
        <w:framePr w:wrap="notBeside"/>
      </w:pPr>
      <w:r>
        <w:t xml:space="preserve">              &lt;&lt; std::endl;</w:t>
      </w:r>
    </w:p>
    <w:p w14:paraId="5022862D" w14:textId="77777777" w:rsidR="00AB0A3F" w:rsidRDefault="00AB0A3F" w:rsidP="00AB0A3F">
      <w:pPr>
        <w:pStyle w:val="Code"/>
        <w:framePr w:wrap="notBeside"/>
      </w:pPr>
      <w:r>
        <w:t xml:space="preserve">    // Access segments's data</w:t>
      </w:r>
    </w:p>
    <w:p w14:paraId="57824BA8" w14:textId="77777777"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14:anchorId="74F3FF43" wp14:editId="4F94B583">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3C9D47AB" w14:textId="77777777" w:rsidR="00AB0A3F" w:rsidRDefault="00AB0A3F" w:rsidP="00AB0A3F">
      <w:pPr>
        <w:pStyle w:val="Code"/>
        <w:framePr w:wrap="notBeside"/>
      </w:pPr>
      <w:r>
        <w:t>}</w:t>
      </w:r>
    </w:p>
    <w:p w14:paraId="78D34A94" w14:textId="77777777" w:rsidR="00AB0A3F" w:rsidRDefault="00AB0A3F" w:rsidP="00AB0A3F"/>
    <w:p w14:paraId="5CE0F957"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1704456C" wp14:editId="19E80A1E">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14:paraId="3DCA55E6"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75D8D81E" wp14:editId="1AE7F215">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Use operator[] to access a segment by its number</w:t>
      </w:r>
    </w:p>
    <w:p w14:paraId="164E237C" w14:textId="77777777"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4F3EDAC8" wp14:editId="395C0B9D">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get_flags(), get_virtual_address(), get_file_size(), get_memory_size() and get_data() are member methods of ‘segment’ class</w:t>
      </w:r>
    </w:p>
    <w:p w14:paraId="4EB41819" w14:textId="77777777" w:rsidR="00AB0A3F" w:rsidRDefault="00AB0A3F" w:rsidP="00AB0A3F"/>
    <w:p w14:paraId="6E0D5EEE" w14:textId="77777777" w:rsidR="000356CB" w:rsidRDefault="000356CB" w:rsidP="000356CB">
      <w:r>
        <w:t>In this case, the segments' attributes and data are obtained by using the ‘segments’ data member of ELFIO's ‘reader’ class.</w:t>
      </w:r>
    </w:p>
    <w:p w14:paraId="11FFC73A" w14:textId="77777777" w:rsidR="00845028" w:rsidRDefault="00845028" w:rsidP="00432329"/>
    <w:p w14:paraId="1C8AABCD" w14:textId="77777777" w:rsidR="00845028" w:rsidRDefault="00845028" w:rsidP="00845028">
      <w:pPr>
        <w:pStyle w:val="Heading2"/>
      </w:pPr>
      <w:bookmarkStart w:id="8" w:name="_Toc478424366"/>
      <w:r w:rsidRPr="00845028">
        <w:t>ELF Section Data Accessors</w:t>
      </w:r>
      <w:bookmarkEnd w:id="8"/>
    </w:p>
    <w:p w14:paraId="0EEDA600" w14:textId="77777777" w:rsidR="000356CB" w:rsidRDefault="000356CB" w:rsidP="000356CB">
      <w:r>
        <w:t>To simplify creation and interpretation of specific ELF sections, the ELFIO library provides accessor classes. Currently, the following classes are available:</w:t>
      </w:r>
    </w:p>
    <w:p w14:paraId="4E060F43" w14:textId="77777777"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14:paraId="59845F32" w14:textId="77777777"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14:paraId="4644E38B" w14:textId="77777777"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14:paraId="5BDA384A" w14:textId="77777777"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r w:rsidR="00845028" w:rsidRPr="00845028">
        <w:t>accessor</w:t>
      </w:r>
    </w:p>
    <w:p w14:paraId="5DAE6531" w14:textId="77777777"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14:paraId="066D01BD" w14:textId="77777777" w:rsidR="000356CB" w:rsidRDefault="000356CB" w:rsidP="000356CB">
      <w:r>
        <w:t>More accessors may be implemented in future versions of the library.</w:t>
      </w:r>
    </w:p>
    <w:p w14:paraId="1EE86995" w14:textId="77777777" w:rsidR="000356CB" w:rsidRDefault="000356CB" w:rsidP="000356CB">
      <w:r>
        <w:t>Let's see how the accessors can be used with the previous ELF file reader example. The following example prints out all symbols in a section that turns out to be a symbol section:</w:t>
      </w:r>
    </w:p>
    <w:p w14:paraId="55273C44" w14:textId="77777777" w:rsidR="0013258C" w:rsidRDefault="0013258C" w:rsidP="001624E0"/>
    <w:p w14:paraId="5D3FCCF3" w14:textId="77777777"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14:anchorId="1B366186" wp14:editId="10482334">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14:paraId="73A674B8" w14:textId="77777777"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14:anchorId="3A7B4D58" wp14:editId="2752FF7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14:paraId="53D8AD01" w14:textId="77777777"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14:anchorId="361E36B1" wp14:editId="4024F752">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14:paraId="3A71EA70" w14:textId="77777777" w:rsidR="001624E0" w:rsidRDefault="001624E0" w:rsidP="001624E0">
      <w:pPr>
        <w:pStyle w:val="Code"/>
        <w:framePr w:wrap="notBeside"/>
      </w:pPr>
      <w:r>
        <w:t xml:space="preserve">        std::string   name;</w:t>
      </w:r>
    </w:p>
    <w:p w14:paraId="3F3B93D1" w14:textId="77777777" w:rsidR="001624E0" w:rsidRDefault="001624E0" w:rsidP="001624E0">
      <w:pPr>
        <w:pStyle w:val="Code"/>
        <w:framePr w:wrap="notBeside"/>
      </w:pPr>
      <w:r>
        <w:t xml:space="preserve">        Elf64_Addr    value;</w:t>
      </w:r>
    </w:p>
    <w:p w14:paraId="6BA29D8D" w14:textId="77777777" w:rsidR="001624E0" w:rsidRDefault="001624E0" w:rsidP="001624E0">
      <w:pPr>
        <w:pStyle w:val="Code"/>
        <w:framePr w:wrap="notBeside"/>
      </w:pPr>
      <w:r>
        <w:t xml:space="preserve">        Elf_Xword     size;</w:t>
      </w:r>
    </w:p>
    <w:p w14:paraId="58832840" w14:textId="77777777" w:rsidR="001624E0" w:rsidRDefault="001624E0" w:rsidP="001624E0">
      <w:pPr>
        <w:pStyle w:val="Code"/>
        <w:framePr w:wrap="notBeside"/>
      </w:pPr>
      <w:r>
        <w:t xml:space="preserve">        unsigned char bind;</w:t>
      </w:r>
    </w:p>
    <w:p w14:paraId="3AAC0D2C" w14:textId="77777777" w:rsidR="001624E0" w:rsidRDefault="001624E0" w:rsidP="001624E0">
      <w:pPr>
        <w:pStyle w:val="Code"/>
        <w:framePr w:wrap="notBeside"/>
      </w:pPr>
      <w:r>
        <w:t xml:space="preserve">        unsigned char type;</w:t>
      </w:r>
    </w:p>
    <w:p w14:paraId="7582165D" w14:textId="77777777" w:rsidR="001624E0" w:rsidRDefault="001624E0" w:rsidP="001624E0">
      <w:pPr>
        <w:pStyle w:val="Code"/>
        <w:framePr w:wrap="notBeside"/>
      </w:pPr>
      <w:r>
        <w:t xml:space="preserve">        Elf_Half      section_index;</w:t>
      </w:r>
    </w:p>
    <w:p w14:paraId="1AA0F5A2" w14:textId="77777777" w:rsidR="001624E0" w:rsidRDefault="001624E0" w:rsidP="001624E0">
      <w:pPr>
        <w:pStyle w:val="Code"/>
        <w:framePr w:wrap="notBeside"/>
      </w:pPr>
      <w:r>
        <w:t xml:space="preserve">        unsigned char other;</w:t>
      </w:r>
    </w:p>
    <w:p w14:paraId="2BFC0778" w14:textId="77777777" w:rsidR="001624E0" w:rsidRDefault="001624E0" w:rsidP="001624E0">
      <w:pPr>
        <w:pStyle w:val="Code"/>
        <w:framePr w:wrap="notBeside"/>
      </w:pPr>
    </w:p>
    <w:p w14:paraId="7EB7423C" w14:textId="77777777" w:rsidR="001624E0" w:rsidRDefault="001624E0" w:rsidP="001624E0">
      <w:pPr>
        <w:pStyle w:val="Code"/>
        <w:framePr w:wrap="notBeside"/>
      </w:pPr>
      <w:r>
        <w:t xml:space="preserve">        symbols.get_symbol( j, name, value, size, bind,</w:t>
      </w:r>
    </w:p>
    <w:p w14:paraId="5774E81D" w14:textId="77777777"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14:anchorId="6530E884" wp14:editId="20550717">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14:paraId="3AF9852A" w14:textId="77777777" w:rsidR="001624E0" w:rsidRDefault="001624E0" w:rsidP="001624E0">
      <w:pPr>
        <w:pStyle w:val="Code"/>
        <w:framePr w:wrap="notBeside"/>
      </w:pPr>
      <w:r>
        <w:t xml:space="preserve">        std::cout &lt;&lt; j &lt;&lt; " " &lt;&lt; name &lt;&lt; std::endl;            </w:t>
      </w:r>
    </w:p>
    <w:p w14:paraId="117673ED" w14:textId="77777777" w:rsidR="001624E0" w:rsidRDefault="001624E0" w:rsidP="001624E0">
      <w:pPr>
        <w:pStyle w:val="Code"/>
        <w:framePr w:wrap="notBeside"/>
      </w:pPr>
      <w:r>
        <w:t xml:space="preserve">    }</w:t>
      </w:r>
    </w:p>
    <w:p w14:paraId="084A1282" w14:textId="77777777" w:rsidR="001624E0" w:rsidRDefault="001624E0" w:rsidP="001624E0">
      <w:pPr>
        <w:pStyle w:val="Code"/>
        <w:framePr w:wrap="notBeside"/>
      </w:pPr>
      <w:r>
        <w:t>}</w:t>
      </w:r>
    </w:p>
    <w:p w14:paraId="1CB4BCAD" w14:textId="77777777" w:rsidR="001624E0" w:rsidRDefault="001624E0" w:rsidP="001624E0"/>
    <w:p w14:paraId="5CB6FC35" w14:textId="77777777"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14:anchorId="78FDCFD9" wp14:editId="3C1BB783">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14:paraId="72F66268" w14:textId="77777777" w:rsidR="00DC42CA" w:rsidRPr="004D28E7" w:rsidRDefault="00B419AA" w:rsidP="00DC42CA">
      <w:pPr>
        <w:spacing w:after="56"/>
        <w:ind w:firstLine="288"/>
        <w:rPr>
          <w:rFonts w:cstheme="minorHAnsi"/>
        </w:rPr>
      </w:pPr>
      <w:r>
        <w:rPr>
          <w:rFonts w:cstheme="minorHAnsi"/>
        </w:rPr>
        <w:pict w14:anchorId="0E5BE3DA">
          <v:shape id="Picture 42" o:spid="_x0000_i1033" type="#_x0000_t75" alt="2.png" style="width:9pt;height:9pt;visibility:visible;mso-wrap-style:square">
            <v:imagedata r:id="rId19" o:title="2"/>
          </v:shape>
        </w:pict>
      </w:r>
      <w:r w:rsidR="00DC42CA" w:rsidRPr="004D28E7">
        <w:rPr>
          <w:rFonts w:cstheme="minorHAnsi"/>
        </w:rPr>
        <w:t xml:space="preserve"> - </w:t>
      </w:r>
      <w:r w:rsidR="00A54C08" w:rsidRPr="004D28E7">
        <w:rPr>
          <w:rFonts w:cstheme="minorHAnsi"/>
        </w:rPr>
        <w:t>Build symbol section accessor</w:t>
      </w:r>
    </w:p>
    <w:p w14:paraId="712A11DC" w14:textId="77777777"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14:anchorId="7640CBB4" wp14:editId="2ED3AA5C">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accessor</w:t>
      </w:r>
    </w:p>
    <w:p w14:paraId="75FC1C48" w14:textId="77777777"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14:anchorId="093B498B" wp14:editId="4280FCDD">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particular symbol properties – its name, value, etc.</w:t>
      </w:r>
    </w:p>
    <w:p w14:paraId="63D5DDA1" w14:textId="77777777" w:rsidR="00A54C08" w:rsidRDefault="00A54C08" w:rsidP="00A20C31"/>
    <w:p w14:paraId="1EA463D9" w14:textId="77777777" w:rsidR="000356CB" w:rsidRDefault="000356CB" w:rsidP="000356CB">
      <w:r>
        <w:t xml:space="preserve">First we create a ‘symbol_section_accessor’ class instance. Usually, accessors's constructors receive references to both the </w:t>
      </w:r>
      <w:r w:rsidRPr="001624E0">
        <w:rPr>
          <w:rFonts w:ascii="Courier New" w:hAnsi="Courier New" w:cs="Courier New"/>
          <w:sz w:val="18"/>
          <w:szCs w:val="18"/>
        </w:rPr>
        <w:t>elfio</w:t>
      </w:r>
      <w:r>
        <w:t xml:space="preserve"> and a ‘section’ objects as parameters. The get_symbol() method is used for retrieving particular entries in the symbol table.    </w:t>
      </w:r>
    </w:p>
    <w:p w14:paraId="23974710" w14:textId="77777777" w:rsidR="003D49F8" w:rsidRDefault="003D49F8" w:rsidP="001624E0"/>
    <w:p w14:paraId="7D8DF25F" w14:textId="77777777" w:rsidR="003D49F8" w:rsidRDefault="001F3113" w:rsidP="003D49F8">
      <w:pPr>
        <w:pStyle w:val="Heading2"/>
      </w:pPr>
      <w:bookmarkStart w:id="9" w:name="_Toc478424367"/>
      <w:r>
        <w:t>elfd</w:t>
      </w:r>
      <w:r w:rsidR="003D49F8" w:rsidRPr="003D49F8">
        <w:t>ump Utility</w:t>
      </w:r>
      <w:bookmarkEnd w:id="9"/>
    </w:p>
    <w:p w14:paraId="4998243E" w14:textId="77777777"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This header file demonstrates more accessor’s usage examples.</w:t>
      </w:r>
    </w:p>
    <w:p w14:paraId="6CB33091" w14:textId="77777777" w:rsidR="00B17BAE" w:rsidRDefault="00B17BAE" w:rsidP="00B17BAE"/>
    <w:p w14:paraId="315B26E8" w14:textId="77777777" w:rsidR="00B17BAE" w:rsidRDefault="00B17BAE" w:rsidP="00B17BAE">
      <w:pPr>
        <w:pStyle w:val="Heading2"/>
      </w:pPr>
      <w:bookmarkStart w:id="10" w:name="_Toc478424368"/>
      <w:r>
        <w:t>ELF File Writer</w:t>
      </w:r>
      <w:bookmarkEnd w:id="10"/>
    </w:p>
    <w:p w14:paraId="10F0726B" w14:textId="77777777"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(i.e.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14:paraId="73622811" w14:textId="77777777" w:rsidR="000356CB" w:rsidRDefault="000356CB" w:rsidP="000356CB">
      <w:r>
        <w:t xml:space="preserve">Before starting, two implementation choices of elfio that users should be aware of are: </w:t>
      </w:r>
    </w:p>
    <w:p w14:paraId="17A81308" w14:textId="77777777" w:rsidR="000356CB" w:rsidRDefault="000356CB" w:rsidP="000356CB">
      <w:pPr>
        <w:rPr>
          <w:rFonts w:cs="Calibri"/>
        </w:rPr>
      </w:pPr>
      <w:r>
        <w:t xml:space="preserve">1. The ELF standard does not require that executables will contain any ELF sections – only presence of ELF segments is mandatory. </w:t>
      </w:r>
      <w:r>
        <w:rPr>
          <w:rFonts w:ascii="Courier New" w:hAnsi="Courier New" w:cs="Courier New"/>
        </w:rPr>
        <w:t>The e</w:t>
      </w:r>
      <w:r w:rsidRPr="00D169B7">
        <w:rPr>
          <w:rFonts w:ascii="Courier New" w:hAnsi="Courier New" w:cs="Courier New"/>
        </w:rPr>
        <w:t>lfio</w:t>
      </w:r>
      <w:r>
        <w:t xml:space="preserve"> library, however, requires that all data will belong to sections. It means that in order to put data in a segment, a section should be created first. Sections are associated with segments by invoking the  segment’s member function </w:t>
      </w:r>
      <w:r w:rsidRPr="00D169B7">
        <w:rPr>
          <w:rFonts w:ascii="Courier New" w:hAnsi="Courier New" w:cs="Courier New"/>
        </w:rPr>
        <w:t>add_section_index()</w:t>
      </w:r>
      <w:r w:rsidRPr="00D169B7">
        <w:rPr>
          <w:rFonts w:cs="Calibri"/>
        </w:rPr>
        <w:t>.</w:t>
      </w:r>
    </w:p>
    <w:p w14:paraId="25EEE151" w14:textId="77777777" w:rsidR="000356CB" w:rsidRDefault="000356CB" w:rsidP="000356CB">
      <w:r>
        <w:rPr>
          <w:rFonts w:cs="Calibri"/>
        </w:rPr>
        <w:t xml:space="preserve">2. The </w:t>
      </w:r>
      <w:r>
        <w:rPr>
          <w:rFonts w:ascii="Courier New" w:hAnsi="Courier New" w:cs="Courier New"/>
        </w:rPr>
        <w:t>e</w:t>
      </w:r>
      <w:r w:rsidRPr="00D169B7">
        <w:rPr>
          <w:rFonts w:ascii="Courier New" w:hAnsi="Courier New" w:cs="Courier New"/>
        </w:rPr>
        <w:t>lfio</w:t>
      </w:r>
      <w:r>
        <w:t xml:space="preserve"> writer class, while constructing, creates a string table section automatically.</w:t>
      </w:r>
    </w:p>
    <w:p w14:paraId="584697DF" w14:textId="77777777" w:rsidR="000356CB" w:rsidRDefault="000356CB" w:rsidP="000356CB">
      <w:r>
        <w:t>Our usage of the library API will consist of several steps:</w:t>
      </w:r>
    </w:p>
    <w:p w14:paraId="273D2FBD" w14:textId="77777777" w:rsidR="000356CB" w:rsidRDefault="000356CB" w:rsidP="000356CB">
      <w:pPr>
        <w:pStyle w:val="ListParagraph"/>
        <w:numPr>
          <w:ilvl w:val="0"/>
          <w:numId w:val="33"/>
        </w:numPr>
      </w:pPr>
      <w:r>
        <w:t>Creating an empty elfio object</w:t>
      </w:r>
    </w:p>
    <w:p w14:paraId="715D2473" w14:textId="77777777" w:rsidR="000356CB" w:rsidRDefault="000356CB" w:rsidP="000356CB">
      <w:pPr>
        <w:pStyle w:val="ListParagraph"/>
        <w:numPr>
          <w:ilvl w:val="0"/>
          <w:numId w:val="33"/>
        </w:numPr>
      </w:pPr>
      <w:r>
        <w:t>Setting-up ELF file properties</w:t>
      </w:r>
    </w:p>
    <w:p w14:paraId="1D4C31DC" w14:textId="77777777" w:rsidR="000356CB" w:rsidRDefault="000356CB" w:rsidP="000356CB">
      <w:pPr>
        <w:pStyle w:val="ListParagraph"/>
        <w:numPr>
          <w:ilvl w:val="0"/>
          <w:numId w:val="33"/>
        </w:numPr>
      </w:pPr>
      <w:r>
        <w:t>Creating code section and data content for it</w:t>
      </w:r>
    </w:p>
    <w:p w14:paraId="0F2195EC" w14:textId="77777777" w:rsidR="000356CB" w:rsidRDefault="000356CB" w:rsidP="000356CB">
      <w:pPr>
        <w:pStyle w:val="ListParagraph"/>
        <w:numPr>
          <w:ilvl w:val="0"/>
          <w:numId w:val="33"/>
        </w:numPr>
      </w:pPr>
      <w:r>
        <w:t>Creating data section and its content</w:t>
      </w:r>
    </w:p>
    <w:p w14:paraId="16813FC6" w14:textId="77777777" w:rsidR="000356CB" w:rsidRDefault="000356CB" w:rsidP="000356CB">
      <w:pPr>
        <w:pStyle w:val="ListParagraph"/>
        <w:numPr>
          <w:ilvl w:val="0"/>
          <w:numId w:val="33"/>
        </w:numPr>
      </w:pPr>
      <w:r>
        <w:t>Addition of both sections to corresponding ELF file segments</w:t>
      </w:r>
    </w:p>
    <w:p w14:paraId="77785BE1" w14:textId="77777777" w:rsidR="000356CB" w:rsidRDefault="000356CB" w:rsidP="000356CB">
      <w:pPr>
        <w:pStyle w:val="ListParagraph"/>
        <w:numPr>
          <w:ilvl w:val="0"/>
          <w:numId w:val="33"/>
        </w:numPr>
      </w:pPr>
      <w:r>
        <w:t>Setting-up the program's entry point</w:t>
      </w:r>
    </w:p>
    <w:p w14:paraId="5F69B57B" w14:textId="77777777" w:rsidR="000356CB" w:rsidRDefault="000356CB" w:rsidP="000356CB">
      <w:pPr>
        <w:pStyle w:val="ListParagraph"/>
        <w:numPr>
          <w:ilvl w:val="0"/>
          <w:numId w:val="33"/>
        </w:numPr>
      </w:pPr>
      <w:r>
        <w:t>Dumping the elfio object to an executable ELF file</w:t>
      </w:r>
    </w:p>
    <w:p w14:paraId="75641B81" w14:textId="77777777" w:rsidR="00BF45A7" w:rsidRPr="00BF45A7" w:rsidRDefault="00BF45A7" w:rsidP="00BF45A7">
      <w:pPr>
        <w:pStyle w:val="Code"/>
        <w:framePr w:wrap="notBeside"/>
      </w:pPr>
      <w:r w:rsidRPr="00BF45A7">
        <w:lastRenderedPageBreak/>
        <w:t>#include &lt;</w:t>
      </w:r>
      <w:r w:rsidR="00292615">
        <w:t>elfio/</w:t>
      </w:r>
      <w:r w:rsidRPr="00BF45A7">
        <w:t>elfio.hpp&gt;</w:t>
      </w:r>
    </w:p>
    <w:p w14:paraId="1C800C51" w14:textId="77777777" w:rsidR="00BF45A7" w:rsidRPr="00BF45A7" w:rsidRDefault="00BF45A7" w:rsidP="00BF45A7">
      <w:pPr>
        <w:pStyle w:val="Code"/>
        <w:framePr w:wrap="notBeside"/>
      </w:pPr>
    </w:p>
    <w:p w14:paraId="77653AFE" w14:textId="77777777" w:rsidR="00BF45A7" w:rsidRPr="00BF45A7" w:rsidRDefault="00BF45A7" w:rsidP="00BF45A7">
      <w:pPr>
        <w:pStyle w:val="Code"/>
        <w:framePr w:wrap="notBeside"/>
      </w:pPr>
      <w:r w:rsidRPr="00BF45A7">
        <w:t>using namespace ELFIO;</w:t>
      </w:r>
    </w:p>
    <w:p w14:paraId="01950BA0" w14:textId="77777777" w:rsidR="00BF45A7" w:rsidRPr="00BF45A7" w:rsidRDefault="00BF45A7" w:rsidP="00BF45A7">
      <w:pPr>
        <w:pStyle w:val="Code"/>
        <w:framePr w:wrap="notBeside"/>
      </w:pPr>
    </w:p>
    <w:p w14:paraId="4DEBBB96" w14:textId="77777777" w:rsidR="00BF45A7" w:rsidRPr="00BF45A7" w:rsidRDefault="00BF45A7" w:rsidP="00BF45A7">
      <w:pPr>
        <w:pStyle w:val="Code"/>
        <w:framePr w:wrap="notBeside"/>
      </w:pPr>
      <w:r w:rsidRPr="00BF45A7">
        <w:t>int main( void )</w:t>
      </w:r>
    </w:p>
    <w:p w14:paraId="678847C0" w14:textId="77777777" w:rsidR="00BF45A7" w:rsidRPr="00BF45A7" w:rsidRDefault="00BF45A7" w:rsidP="00BF45A7">
      <w:pPr>
        <w:pStyle w:val="Code"/>
        <w:framePr w:wrap="notBeside"/>
      </w:pPr>
      <w:r w:rsidRPr="00BF45A7">
        <w:t>{</w:t>
      </w:r>
    </w:p>
    <w:p w14:paraId="72358962" w14:textId="77777777" w:rsidR="00BF45A7" w:rsidRPr="00BF45A7" w:rsidRDefault="00BF45A7" w:rsidP="00BF45A7">
      <w:pPr>
        <w:pStyle w:val="Code"/>
        <w:framePr w:wrap="notBeside"/>
      </w:pPr>
      <w:r w:rsidRPr="00BF45A7">
        <w:t xml:space="preserve">    elfio writer;</w:t>
      </w:r>
    </w:p>
    <w:p w14:paraId="0AE45F61" w14:textId="77777777" w:rsidR="00BF45A7" w:rsidRPr="00BF45A7" w:rsidRDefault="00BF45A7" w:rsidP="00BF45A7">
      <w:pPr>
        <w:pStyle w:val="Code"/>
        <w:framePr w:wrap="notBeside"/>
      </w:pPr>
      <w:r w:rsidRPr="00BF45A7">
        <w:t xml:space="preserve">    </w:t>
      </w:r>
    </w:p>
    <w:p w14:paraId="762BB991" w14:textId="77777777"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14:anchorId="697179EF" wp14:editId="415FA2E3">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14:paraId="067AEBC3" w14:textId="77777777" w:rsidR="00BF45A7" w:rsidRPr="00BF45A7" w:rsidRDefault="00BF45A7" w:rsidP="00BF45A7">
      <w:pPr>
        <w:pStyle w:val="Code"/>
        <w:framePr w:wrap="notBeside"/>
      </w:pPr>
    </w:p>
    <w:p w14:paraId="34B34386" w14:textId="77777777"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14:anchorId="0CF8A8DF" wp14:editId="3A7334A6">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14:paraId="5C32418C" w14:textId="77777777" w:rsidR="00BF45A7" w:rsidRPr="00BF45A7" w:rsidRDefault="00BF45A7" w:rsidP="00BF45A7">
      <w:pPr>
        <w:pStyle w:val="Code"/>
        <w:framePr w:wrap="notBeside"/>
      </w:pPr>
      <w:r w:rsidRPr="00BF45A7">
        <w:t xml:space="preserve">    writer.set_type( ET_EXEC );</w:t>
      </w:r>
    </w:p>
    <w:p w14:paraId="0F0977D9" w14:textId="77777777" w:rsidR="00BF45A7" w:rsidRPr="00BF45A7" w:rsidRDefault="00BF45A7" w:rsidP="00BF45A7">
      <w:pPr>
        <w:pStyle w:val="Code"/>
        <w:framePr w:wrap="notBeside"/>
      </w:pPr>
      <w:r w:rsidRPr="00BF45A7">
        <w:t xml:space="preserve">    writer.set_machine( EM_386 );</w:t>
      </w:r>
    </w:p>
    <w:p w14:paraId="79476717" w14:textId="77777777" w:rsidR="00BF45A7" w:rsidRPr="00BF45A7" w:rsidRDefault="00BF45A7" w:rsidP="00BF45A7">
      <w:pPr>
        <w:pStyle w:val="Code"/>
        <w:framePr w:wrap="notBeside"/>
      </w:pPr>
    </w:p>
    <w:p w14:paraId="434AE474" w14:textId="77777777"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14:anchorId="70B7A2A3" wp14:editId="4FE73B5A">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14:paraId="2B2AFCCD" w14:textId="77777777" w:rsidR="00BF45A7" w:rsidRPr="00BF45A7" w:rsidRDefault="00BF45A7" w:rsidP="00BF45A7">
      <w:pPr>
        <w:pStyle w:val="Code"/>
        <w:framePr w:wrap="notBeside"/>
      </w:pPr>
      <w:r w:rsidRPr="00BF45A7">
        <w:t xml:space="preserve">    text_sec-&gt;set_type( SHT_PROGBITS );</w:t>
      </w:r>
    </w:p>
    <w:p w14:paraId="2B3102F7" w14:textId="77777777" w:rsidR="00BF45A7" w:rsidRPr="00BF45A7" w:rsidRDefault="00BF45A7" w:rsidP="00BF45A7">
      <w:pPr>
        <w:pStyle w:val="Code"/>
        <w:framePr w:wrap="notBeside"/>
      </w:pPr>
      <w:r w:rsidRPr="00BF45A7">
        <w:t xml:space="preserve">    text_sec-&gt;set_flags( SHF_ALLOC | SHF_EXECINSTR );</w:t>
      </w:r>
    </w:p>
    <w:p w14:paraId="124B83F1" w14:textId="77777777" w:rsidR="00BF45A7" w:rsidRPr="00BF45A7" w:rsidRDefault="00BF45A7" w:rsidP="00BF45A7">
      <w:pPr>
        <w:pStyle w:val="Code"/>
        <w:framePr w:wrap="notBeside"/>
      </w:pPr>
      <w:r w:rsidRPr="00BF45A7">
        <w:t xml:space="preserve">    text_sec-&gt;set_addr_align( 0x10 );</w:t>
      </w:r>
    </w:p>
    <w:p w14:paraId="76116F97" w14:textId="77777777" w:rsidR="00BF45A7" w:rsidRPr="00BF45A7" w:rsidRDefault="00BF45A7" w:rsidP="00BF45A7">
      <w:pPr>
        <w:pStyle w:val="Code"/>
        <w:framePr w:wrap="notBeside"/>
      </w:pPr>
      <w:r w:rsidRPr="00BF45A7">
        <w:t xml:space="preserve">    </w:t>
      </w:r>
    </w:p>
    <w:p w14:paraId="15F2F928" w14:textId="77777777" w:rsidR="00BF45A7" w:rsidRDefault="00BF45A7" w:rsidP="00BF45A7">
      <w:pPr>
        <w:pStyle w:val="Code"/>
        <w:framePr w:wrap="notBeside"/>
      </w:pPr>
      <w:r w:rsidRPr="00BF45A7">
        <w:t xml:space="preserve">    char text[] = { '\xB8', '\x04', '\x00', </w:t>
      </w:r>
      <w:r>
        <w:t>'\x00', '\x00',   // mov eax, 4</w:t>
      </w:r>
    </w:p>
    <w:p w14:paraId="254D2C67" w14:textId="77777777" w:rsidR="00BF45A7" w:rsidRPr="00BF45A7" w:rsidRDefault="00BF45A7" w:rsidP="00BF45A7">
      <w:pPr>
        <w:pStyle w:val="Code"/>
        <w:framePr w:wrap="notBeside"/>
      </w:pPr>
      <w:r>
        <w:t xml:space="preserve">                    </w:t>
      </w:r>
      <w:r w:rsidRPr="00BF45A7">
        <w:t>'\xBB', '\x01', '\x00', '\x00', '\x00',   // mov ebx, 1</w:t>
      </w:r>
      <w:r w:rsidRPr="00BF45A7">
        <w:tab/>
        <w:t xml:space="preserve">      </w:t>
      </w:r>
    </w:p>
    <w:p w14:paraId="1CAD4017" w14:textId="77777777" w:rsidR="00BF45A7" w:rsidRPr="00BF45A7" w:rsidRDefault="00BF45A7" w:rsidP="00BF45A7">
      <w:pPr>
        <w:pStyle w:val="Code"/>
        <w:framePr w:wrap="notBeside"/>
      </w:pPr>
      <w:r w:rsidRPr="00BF45A7">
        <w:t xml:space="preserve">                    '\xB9', '\x20', '\x80', '\x04', '\x08',   // mov ecx, msg </w:t>
      </w:r>
    </w:p>
    <w:p w14:paraId="3D806F93" w14:textId="77777777" w:rsidR="00BF45A7" w:rsidRPr="00BF45A7" w:rsidRDefault="00BF45A7" w:rsidP="00BF45A7">
      <w:pPr>
        <w:pStyle w:val="Code"/>
        <w:framePr w:wrap="notBeside"/>
      </w:pPr>
      <w:r w:rsidRPr="00BF45A7">
        <w:t xml:space="preserve">                    '\xBA', '\x0E', '\x00', '\x00', '\x00',   // mov edx, 14 </w:t>
      </w:r>
    </w:p>
    <w:p w14:paraId="03451D3E" w14:textId="77777777" w:rsidR="00BF45A7" w:rsidRPr="00BF45A7" w:rsidRDefault="00BF45A7" w:rsidP="00BF45A7">
      <w:pPr>
        <w:pStyle w:val="Code"/>
        <w:framePr w:wrap="notBeside"/>
      </w:pPr>
      <w:r w:rsidRPr="00BF45A7">
        <w:t xml:space="preserve">                    '\xCD', '\x80',                           // int 0x80</w:t>
      </w:r>
      <w:r w:rsidRPr="00BF45A7">
        <w:tab/>
        <w:t xml:space="preserve">      </w:t>
      </w:r>
    </w:p>
    <w:p w14:paraId="0D7F87E7" w14:textId="77777777" w:rsidR="00BF45A7" w:rsidRDefault="00BF45A7" w:rsidP="00BF45A7">
      <w:pPr>
        <w:pStyle w:val="Code"/>
        <w:framePr w:wrap="notBeside"/>
      </w:pPr>
      <w:r w:rsidRPr="00BF45A7">
        <w:t xml:space="preserve">                    '\xB8', '\x01', '\x00', '\x00', '\x00',   // mov eax, 1</w:t>
      </w:r>
    </w:p>
    <w:p w14:paraId="708D5B1F" w14:textId="77777777"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14:paraId="79ED9990" w14:textId="77777777"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14:anchorId="74DCDA83" wp14:editId="57B7C63B">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14:paraId="2B291955" w14:textId="77777777" w:rsidR="00BF45A7" w:rsidRPr="00BF45A7" w:rsidRDefault="00BF45A7" w:rsidP="00BF45A7">
      <w:pPr>
        <w:pStyle w:val="Code"/>
        <w:framePr w:wrap="notBeside"/>
      </w:pPr>
    </w:p>
    <w:p w14:paraId="62BD9AA2" w14:textId="77777777"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14:anchorId="403C9BFA" wp14:editId="703897CA">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14:paraId="1EE22101" w14:textId="77777777"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14:anchorId="462415A5" wp14:editId="715F3F1E">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14:paraId="6418E945" w14:textId="77777777" w:rsidR="00BF45A7" w:rsidRPr="00BF45A7" w:rsidRDefault="00BF45A7" w:rsidP="00BF45A7">
      <w:pPr>
        <w:pStyle w:val="Code"/>
        <w:framePr w:wrap="notBeside"/>
      </w:pPr>
      <w:r w:rsidRPr="00BF45A7">
        <w:t xml:space="preserve">    text_seg-&gt;set_virtual_address( 0x08048000 );</w:t>
      </w:r>
    </w:p>
    <w:p w14:paraId="2AB9E7F7" w14:textId="77777777" w:rsidR="00BF45A7" w:rsidRPr="00BF45A7" w:rsidRDefault="00BF45A7" w:rsidP="00BF45A7">
      <w:pPr>
        <w:pStyle w:val="Code"/>
        <w:framePr w:wrap="notBeside"/>
      </w:pPr>
      <w:r w:rsidRPr="00BF45A7">
        <w:t xml:space="preserve">    text_seg-&gt;set_physical_address( 0x08048000 );</w:t>
      </w:r>
    </w:p>
    <w:p w14:paraId="3904B7C9" w14:textId="77777777" w:rsidR="00BF45A7" w:rsidRPr="00BF45A7" w:rsidRDefault="00BF45A7" w:rsidP="00BF45A7">
      <w:pPr>
        <w:pStyle w:val="Code"/>
        <w:framePr w:wrap="notBeside"/>
      </w:pPr>
      <w:r w:rsidRPr="00BF45A7">
        <w:t xml:space="preserve">    text_seg-&gt;set_flags( PF_X | PF_R );</w:t>
      </w:r>
    </w:p>
    <w:p w14:paraId="050B77AF" w14:textId="77777777" w:rsidR="00BF45A7" w:rsidRPr="00BF45A7" w:rsidRDefault="00BF45A7" w:rsidP="00BF45A7">
      <w:pPr>
        <w:pStyle w:val="Code"/>
        <w:framePr w:wrap="notBeside"/>
      </w:pPr>
      <w:r w:rsidRPr="00BF45A7">
        <w:t xml:space="preserve">    text_seg-&gt;set_align( 0x1000 );</w:t>
      </w:r>
    </w:p>
    <w:p w14:paraId="23FB2A00" w14:textId="77777777" w:rsidR="00BF45A7" w:rsidRPr="00BF45A7" w:rsidRDefault="00BF45A7" w:rsidP="00BF45A7">
      <w:pPr>
        <w:pStyle w:val="Code"/>
        <w:framePr w:wrap="notBeside"/>
      </w:pPr>
      <w:r w:rsidRPr="00BF45A7">
        <w:t xml:space="preserve">    </w:t>
      </w:r>
    </w:p>
    <w:p w14:paraId="75870907" w14:textId="77777777"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14:anchorId="6E055C7B" wp14:editId="5EB9BAD1">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14:paraId="5872593D" w14:textId="77777777" w:rsidR="00BF45A7" w:rsidRPr="00BF45A7" w:rsidRDefault="00BF45A7" w:rsidP="00BF45A7">
      <w:pPr>
        <w:pStyle w:val="Code"/>
        <w:framePr w:wrap="notBeside"/>
      </w:pPr>
      <w:r>
        <w:t xml:space="preserve">                                 </w:t>
      </w:r>
      <w:r w:rsidRPr="00BF45A7">
        <w:t>text_sec-&gt;get_addr_align() );</w:t>
      </w:r>
    </w:p>
    <w:p w14:paraId="35D65134" w14:textId="77777777" w:rsidR="00BF45A7" w:rsidRPr="00BF45A7" w:rsidRDefault="00BF45A7" w:rsidP="00BF45A7">
      <w:pPr>
        <w:pStyle w:val="Code"/>
        <w:framePr w:wrap="notBeside"/>
      </w:pPr>
    </w:p>
    <w:p w14:paraId="79F5FBC6" w14:textId="77777777"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14:anchorId="1640BF91" wp14:editId="4D01D6C5">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14:paraId="6CC8CA7F" w14:textId="77777777" w:rsidR="00BF45A7" w:rsidRPr="00BF45A7" w:rsidRDefault="00BF45A7" w:rsidP="00BF45A7">
      <w:pPr>
        <w:pStyle w:val="Code"/>
        <w:framePr w:wrap="notBeside"/>
      </w:pPr>
      <w:r w:rsidRPr="00BF45A7">
        <w:t xml:space="preserve">    data_sec-&gt;set_type( SHT_PROGBITS );</w:t>
      </w:r>
    </w:p>
    <w:p w14:paraId="6E0D55CE" w14:textId="77777777" w:rsidR="00BF45A7" w:rsidRPr="00BF45A7" w:rsidRDefault="00BF45A7" w:rsidP="00BF45A7">
      <w:pPr>
        <w:pStyle w:val="Code"/>
        <w:framePr w:wrap="notBeside"/>
      </w:pPr>
      <w:r w:rsidRPr="00BF45A7">
        <w:t xml:space="preserve">    data_sec-&gt;set_flags( SHF_ALLOC | SHF_WRITE );</w:t>
      </w:r>
    </w:p>
    <w:p w14:paraId="10A1C0CA" w14:textId="77777777" w:rsidR="00BF45A7" w:rsidRPr="00BF45A7" w:rsidRDefault="00BF45A7" w:rsidP="00BF45A7">
      <w:pPr>
        <w:pStyle w:val="Code"/>
        <w:framePr w:wrap="notBeside"/>
      </w:pPr>
      <w:r w:rsidRPr="00BF45A7">
        <w:t xml:space="preserve">    data_sec-&gt;set_addr_align( 0x4 );</w:t>
      </w:r>
    </w:p>
    <w:p w14:paraId="286DD017" w14:textId="77777777" w:rsidR="00BF45A7" w:rsidRPr="00BF45A7" w:rsidRDefault="00BF45A7" w:rsidP="00BF45A7">
      <w:pPr>
        <w:pStyle w:val="Code"/>
        <w:framePr w:wrap="notBeside"/>
      </w:pPr>
    </w:p>
    <w:p w14:paraId="17D4B981" w14:textId="77777777" w:rsidR="00BF45A7" w:rsidRDefault="00BF45A7" w:rsidP="0044224C">
      <w:pPr>
        <w:pStyle w:val="Code"/>
        <w:framePr w:wrap="notBeside"/>
      </w:pPr>
      <w:r w:rsidRPr="00BF45A7">
        <w:t xml:space="preserve">    char data[] = { '\x48', '\x65', '\x6C', '\x6C', '\x6F',</w:t>
      </w:r>
      <w:r w:rsidR="0044224C">
        <w:t xml:space="preserve">   // “Hello, World!\n”</w:t>
      </w:r>
    </w:p>
    <w:p w14:paraId="56DD57B6" w14:textId="77777777" w:rsidR="00BF45A7" w:rsidRPr="00BF45A7" w:rsidRDefault="00BF45A7" w:rsidP="00BF45A7">
      <w:pPr>
        <w:pStyle w:val="Code"/>
        <w:framePr w:wrap="notBeside"/>
      </w:pPr>
      <w:r>
        <w:t xml:space="preserve">                    </w:t>
      </w:r>
      <w:r w:rsidRPr="00BF45A7">
        <w:t>'\x2C', '\x20', '\x57', '\x6F', '\x72',</w:t>
      </w:r>
    </w:p>
    <w:p w14:paraId="047AD6C2" w14:textId="77777777" w:rsidR="00BF45A7" w:rsidRPr="00BF45A7" w:rsidRDefault="00BF45A7" w:rsidP="0044224C">
      <w:pPr>
        <w:pStyle w:val="Code"/>
        <w:framePr w:wrap="notBeside"/>
      </w:pPr>
      <w:r w:rsidRPr="00BF45A7">
        <w:t xml:space="preserve">                    '\x6C', '\x64', '\x21', '\x0A' };</w:t>
      </w:r>
    </w:p>
    <w:p w14:paraId="778D8AB1" w14:textId="77777777"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14:anchorId="5A992D24" wp14:editId="4165954B">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r w:rsidR="00224739">
        <w:t xml:space="preserve">  </w:t>
      </w:r>
    </w:p>
    <w:p w14:paraId="0C0EADAD" w14:textId="77777777" w:rsidR="00BF45A7" w:rsidRPr="00BF45A7" w:rsidRDefault="00BF45A7" w:rsidP="00BF45A7">
      <w:pPr>
        <w:pStyle w:val="Code"/>
        <w:framePr w:wrap="notBeside"/>
      </w:pPr>
    </w:p>
    <w:p w14:paraId="2A29859D" w14:textId="77777777"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14:anchorId="711D4891" wp14:editId="0B75D937">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14:paraId="15F7A19E" w14:textId="77777777"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14:anchorId="431AD43E" wp14:editId="774D306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14:paraId="57FFEC1C" w14:textId="77777777" w:rsidR="00BF45A7" w:rsidRPr="00BF45A7" w:rsidRDefault="00BF45A7" w:rsidP="00BF45A7">
      <w:pPr>
        <w:pStyle w:val="Code"/>
        <w:framePr w:wrap="notBeside"/>
      </w:pPr>
      <w:r w:rsidRPr="00BF45A7">
        <w:t xml:space="preserve">    data_seg-&gt;set_virtual_address( 0x08048020 );</w:t>
      </w:r>
    </w:p>
    <w:p w14:paraId="1011D37A" w14:textId="77777777" w:rsidR="00BF45A7" w:rsidRPr="00BF45A7" w:rsidRDefault="00BF45A7" w:rsidP="00BF45A7">
      <w:pPr>
        <w:pStyle w:val="Code"/>
        <w:framePr w:wrap="notBeside"/>
      </w:pPr>
      <w:r w:rsidRPr="00BF45A7">
        <w:t xml:space="preserve">    data_seg-&gt;set_physical_address( 0x08048020 );</w:t>
      </w:r>
    </w:p>
    <w:p w14:paraId="16EAB8FA" w14:textId="77777777" w:rsidR="00BF45A7" w:rsidRPr="00BF45A7" w:rsidRDefault="00BF45A7" w:rsidP="00BF45A7">
      <w:pPr>
        <w:pStyle w:val="Code"/>
        <w:framePr w:wrap="notBeside"/>
      </w:pPr>
      <w:r w:rsidRPr="00BF45A7">
        <w:t xml:space="preserve">    data_seg-&gt;set_flags( PF_W | PF_R );</w:t>
      </w:r>
    </w:p>
    <w:p w14:paraId="45C71780" w14:textId="77777777" w:rsidR="00BF45A7" w:rsidRPr="00BF45A7" w:rsidRDefault="00BF45A7" w:rsidP="00BF45A7">
      <w:pPr>
        <w:pStyle w:val="Code"/>
        <w:framePr w:wrap="notBeside"/>
      </w:pPr>
      <w:r w:rsidRPr="00BF45A7">
        <w:t xml:space="preserve">    data_seg-&gt;set_align( 0x10 );</w:t>
      </w:r>
    </w:p>
    <w:p w14:paraId="01DD6AB0" w14:textId="77777777" w:rsidR="00BF45A7" w:rsidRPr="00BF45A7" w:rsidRDefault="00BF45A7" w:rsidP="00BF45A7">
      <w:pPr>
        <w:pStyle w:val="Code"/>
        <w:framePr w:wrap="notBeside"/>
      </w:pPr>
    </w:p>
    <w:p w14:paraId="2652859B" w14:textId="77777777"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14:anchorId="6745DB9E" wp14:editId="7E072944">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14:paraId="46DC5078" w14:textId="77777777" w:rsidR="00BF45A7" w:rsidRPr="00BF45A7" w:rsidRDefault="00BF45A7" w:rsidP="00BF45A7">
      <w:pPr>
        <w:pStyle w:val="Code"/>
        <w:framePr w:wrap="notBeside"/>
      </w:pPr>
      <w:r>
        <w:t xml:space="preserve">                                 </w:t>
      </w:r>
      <w:r w:rsidRPr="00BF45A7">
        <w:t>data_sec-&gt;get_addr_align() );</w:t>
      </w:r>
    </w:p>
    <w:p w14:paraId="0D07EF2D" w14:textId="77777777" w:rsidR="00BF45A7" w:rsidRPr="00BF45A7" w:rsidRDefault="00BF45A7" w:rsidP="00BF45A7">
      <w:pPr>
        <w:pStyle w:val="Code"/>
        <w:framePr w:wrap="notBeside"/>
      </w:pPr>
    </w:p>
    <w:p w14:paraId="046F5430" w14:textId="77777777"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14:anchorId="73C712FB" wp14:editId="37301BFF">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p>
    <w:p w14:paraId="3DFD69D0" w14:textId="77777777" w:rsidR="00BF45A7" w:rsidRPr="00BF45A7" w:rsidRDefault="00BF45A7" w:rsidP="00BF45A7">
      <w:pPr>
        <w:pStyle w:val="Code"/>
        <w:framePr w:wrap="notBeside"/>
      </w:pPr>
    </w:p>
    <w:p w14:paraId="3DD12921" w14:textId="77777777"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14:anchorId="4BAEE65E" wp14:editId="0FC89119">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p>
    <w:p w14:paraId="1C23A54A" w14:textId="77777777" w:rsidR="00BF45A7" w:rsidRPr="00BF45A7" w:rsidRDefault="00BF45A7" w:rsidP="00BF45A7">
      <w:pPr>
        <w:pStyle w:val="Code"/>
        <w:framePr w:wrap="notBeside"/>
      </w:pPr>
    </w:p>
    <w:p w14:paraId="1E88DA9B" w14:textId="77777777" w:rsidR="00BF45A7" w:rsidRPr="00BF45A7" w:rsidRDefault="00BF45A7" w:rsidP="00BF45A7">
      <w:pPr>
        <w:pStyle w:val="Code"/>
        <w:framePr w:wrap="notBeside"/>
      </w:pPr>
      <w:r w:rsidRPr="00BF45A7">
        <w:t xml:space="preserve">    return 0;</w:t>
      </w:r>
    </w:p>
    <w:p w14:paraId="0337342B" w14:textId="77777777" w:rsidR="00353507" w:rsidRDefault="00BF45A7" w:rsidP="00BF45A7">
      <w:pPr>
        <w:pStyle w:val="Code"/>
        <w:framePr w:wrap="notBeside"/>
      </w:pPr>
      <w:r w:rsidRPr="00BF45A7">
        <w:t>}</w:t>
      </w:r>
    </w:p>
    <w:p w14:paraId="77D91083" w14:textId="77777777"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14:anchorId="1C73239B" wp14:editId="0829BBA4">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‘elfio’ object. This should be done as the first step when creating a new ‘elfio’ object as other API is relying on parameters provided – ELF file 32-bits/64-bits and little/big endianness</w:t>
      </w:r>
    </w:p>
    <w:p w14:paraId="5D5B68F4" w14:textId="77777777"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14:anchorId="44103D3F" wp14:editId="3E0A7C58">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er used for creation of ELF files</w:t>
      </w:r>
    </w:p>
    <w:p w14:paraId="16D630AF" w14:textId="77777777" w:rsidR="008C30DE" w:rsidRPr="004D28E7" w:rsidRDefault="00B419AA" w:rsidP="00726690">
      <w:pPr>
        <w:spacing w:after="56"/>
        <w:ind w:firstLine="288"/>
        <w:rPr>
          <w:rFonts w:cstheme="minorHAnsi"/>
        </w:rPr>
      </w:pPr>
      <w:r>
        <w:rPr>
          <w:rFonts w:cstheme="minorHAnsi"/>
        </w:rPr>
        <w:pict w14:anchorId="3351095F">
          <v:shape id="Picture 57" o:spid="_x0000_i1034" type="#_x0000_t75" alt="3.png" style="width:9pt;height:9pt;visibility:visible;mso-wrap-style:square" o:bullet="t">
            <v:imagedata r:id="rId25" o:title="3"/>
          </v:shape>
        </w:pict>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linker or OS loader</w:t>
      </w:r>
    </w:p>
    <w:p w14:paraId="32166D76" w14:textId="77777777" w:rsidR="008C30DE" w:rsidRPr="004D28E7" w:rsidRDefault="00B419AA" w:rsidP="008C30DE">
      <w:pPr>
        <w:spacing w:after="56"/>
        <w:ind w:firstLine="288"/>
        <w:rPr>
          <w:rFonts w:cstheme="minorHAnsi"/>
        </w:rPr>
      </w:pPr>
      <w:r>
        <w:rPr>
          <w:rFonts w:cstheme="minorHAnsi"/>
        </w:rPr>
        <w:pict w14:anchorId="46E14D57">
          <v:shape id="Picture 58" o:spid="_x0000_i1035" type="#_x0000_t75" alt="4.png" style="width:9pt;height:9pt;visibility:visible;mso-wrap-style:square" o:bullet="t">
            <v:imagedata r:id="rId26" o:title="4"/>
          </v:shape>
        </w:pict>
      </w:r>
      <w:r w:rsidR="00E54463" w:rsidRPr="004D28E7">
        <w:rPr>
          <w:rFonts w:cstheme="minorHAnsi"/>
        </w:rPr>
        <w:t xml:space="preserve"> - </w:t>
      </w:r>
      <w:r w:rsidR="008C30DE" w:rsidRPr="004D28E7">
        <w:rPr>
          <w:rFonts w:cstheme="minorHAnsi"/>
        </w:rPr>
        <w:t>Add section’s data</w:t>
      </w:r>
    </w:p>
    <w:p w14:paraId="2172111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4C60D58D" wp14:editId="39ED5EFC">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14:paraId="3005CB2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261BE70" wp14:editId="5AD3C72C">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14:paraId="694ED142" w14:textId="77777777"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14:anchorId="098CBFD3" wp14:editId="77A7B726">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14:paraId="0FBEBF20"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782A212A" wp14:editId="03474BE9">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14:paraId="23B6E28D"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137E2AA" wp14:editId="37FF765E">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14:paraId="3A1E1058" w14:textId="77777777" w:rsidR="008C30DE" w:rsidRDefault="008C30DE" w:rsidP="004D28E7">
      <w:pPr>
        <w:spacing w:after="56"/>
      </w:pPr>
    </w:p>
    <w:p w14:paraId="2E65C0A2" w14:textId="77777777" w:rsidR="00726690" w:rsidRDefault="00726690" w:rsidP="00726690">
      <w:r>
        <w:t>Let’s compile the example above (put into a source file named 'writer.cpp')  into an executable file (named 'writer'). Invoking 'writer' will create the executable file "</w:t>
      </w:r>
      <w:r w:rsidRPr="00397A89">
        <w:t>hello_i386_32</w:t>
      </w:r>
      <w:r>
        <w:t>" that prints the "Hello, World!" message. We'll change the permission attributes of this file, and finally, run it:</w:t>
      </w:r>
    </w:p>
    <w:p w14:paraId="109BD754" w14:textId="77777777" w:rsidR="00726690" w:rsidRDefault="00726690" w:rsidP="00397A89">
      <w:pPr>
        <w:pStyle w:val="Code"/>
        <w:framePr w:wrap="notBeside"/>
      </w:pPr>
      <w:r>
        <w:t>&gt; ls</w:t>
      </w:r>
    </w:p>
    <w:p w14:paraId="45A06823" w14:textId="77777777" w:rsidR="00726690" w:rsidRPr="00726690" w:rsidRDefault="00726690" w:rsidP="00397A89">
      <w:pPr>
        <w:pStyle w:val="Code"/>
        <w:framePr w:wrap="notBeside"/>
        <w:rPr>
          <w:b/>
          <w:bCs/>
          <w:color w:val="9F2936" w:themeColor="accent2"/>
        </w:rPr>
      </w:pPr>
      <w:r w:rsidRPr="00726690">
        <w:rPr>
          <w:b/>
          <w:bCs/>
          <w:color w:val="9F2936" w:themeColor="accent2"/>
        </w:rPr>
        <w:t>writer.cpp</w:t>
      </w:r>
    </w:p>
    <w:p w14:paraId="35C7F084" w14:textId="77777777" w:rsidR="00397A89" w:rsidRDefault="00397A89" w:rsidP="00397A89">
      <w:pPr>
        <w:pStyle w:val="Code"/>
        <w:framePr w:wrap="notBeside"/>
      </w:pPr>
      <w:r>
        <w:t>&gt; g++</w:t>
      </w:r>
      <w:r w:rsidRPr="00397A89">
        <w:t xml:space="preserve"> writer.cpp -o writer</w:t>
      </w:r>
    </w:p>
    <w:p w14:paraId="5262BDB6" w14:textId="77777777" w:rsidR="004D28E7" w:rsidRDefault="004D28E7" w:rsidP="004D28E7">
      <w:pPr>
        <w:pStyle w:val="Code"/>
        <w:framePr w:wrap="notBeside"/>
      </w:pPr>
      <w:r>
        <w:t>&gt; ls</w:t>
      </w:r>
    </w:p>
    <w:p w14:paraId="3114CD14" w14:textId="77777777"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14:paraId="060C4991" w14:textId="77777777" w:rsidR="00397A89" w:rsidRDefault="00397A89" w:rsidP="00397A89">
      <w:pPr>
        <w:pStyle w:val="Code"/>
        <w:framePr w:wrap="notBeside"/>
      </w:pPr>
      <w:r>
        <w:t>&gt; ./writer</w:t>
      </w:r>
    </w:p>
    <w:p w14:paraId="206EF63A" w14:textId="77777777" w:rsidR="00397A89" w:rsidRDefault="00397A89" w:rsidP="00397A89">
      <w:pPr>
        <w:pStyle w:val="Code"/>
        <w:framePr w:wrap="notBeside"/>
      </w:pPr>
      <w:r>
        <w:t>&gt; ls</w:t>
      </w:r>
    </w:p>
    <w:p w14:paraId="5BE8CB89" w14:textId="77777777"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14:paraId="0CD53704" w14:textId="77777777" w:rsidR="007B69C2" w:rsidRDefault="00397A89" w:rsidP="00397A89">
      <w:pPr>
        <w:pStyle w:val="Code"/>
        <w:framePr w:wrap="notBeside"/>
      </w:pPr>
      <w:r>
        <w:t xml:space="preserve">&gt; </w:t>
      </w:r>
      <w:r w:rsidRPr="00397A89">
        <w:t>chmod +x ./hello_i386_32</w:t>
      </w:r>
    </w:p>
    <w:p w14:paraId="6AAC4BAC" w14:textId="77777777" w:rsidR="00397A89" w:rsidRDefault="00397A89" w:rsidP="00397A89">
      <w:pPr>
        <w:pStyle w:val="Code"/>
        <w:framePr w:wrap="notBeside"/>
      </w:pPr>
      <w:r>
        <w:t xml:space="preserve">&gt; ./hello_i386_32 </w:t>
      </w:r>
    </w:p>
    <w:p w14:paraId="6EE000AA" w14:textId="77777777" w:rsidR="00397A89" w:rsidRPr="00397A89" w:rsidRDefault="00397A89" w:rsidP="00397A89">
      <w:pPr>
        <w:pStyle w:val="Code"/>
        <w:framePr w:wrap="notBeside"/>
        <w:rPr>
          <w:b/>
          <w:bCs/>
          <w:color w:val="9F2936" w:themeColor="accent2"/>
        </w:rPr>
      </w:pPr>
      <w:r w:rsidRPr="00397A89">
        <w:rPr>
          <w:b/>
          <w:bCs/>
          <w:color w:val="9F2936" w:themeColor="accent2"/>
        </w:rPr>
        <w:t>Hello, World!</w:t>
      </w:r>
    </w:p>
    <w:p w14:paraId="22866B47" w14:textId="77777777" w:rsidR="00397A89" w:rsidRDefault="00397A89" w:rsidP="003D49F8"/>
    <w:p w14:paraId="19CE3D77" w14:textId="77777777" w:rsidR="00726690" w:rsidRDefault="00726690" w:rsidP="00726690">
      <w:r>
        <w:t>In case you already compiled the ‘elfdump’ utility, you can inspect the properties of the produced executable file (the ‘.note’ section was not discussed in this tutorial, but it is produced by the sample file writer.cpp located in the ‘examples’ folder of the library distribution):</w:t>
      </w:r>
    </w:p>
    <w:p w14:paraId="1818BA53" w14:textId="77777777" w:rsidR="008B783B" w:rsidRDefault="00397A89" w:rsidP="00397A89">
      <w:pPr>
        <w:pStyle w:val="Code"/>
        <w:framePr w:wrap="notBeside"/>
      </w:pPr>
      <w:r>
        <w:lastRenderedPageBreak/>
        <w:t>./elfdump hello_i386_32</w:t>
      </w:r>
    </w:p>
    <w:p w14:paraId="07B0CF8F" w14:textId="77777777" w:rsidR="008B783B" w:rsidRDefault="008B783B" w:rsidP="00397A89">
      <w:pPr>
        <w:pStyle w:val="Code"/>
        <w:framePr w:wrap="notBeside"/>
      </w:pPr>
    </w:p>
    <w:p w14:paraId="2517466A" w14:textId="77777777" w:rsidR="00397A89" w:rsidRPr="008B783B" w:rsidRDefault="00397A89" w:rsidP="00397A89">
      <w:pPr>
        <w:pStyle w:val="Code"/>
        <w:framePr w:wrap="notBeside"/>
        <w:rPr>
          <w:color w:val="9F2936" w:themeColor="accent2"/>
        </w:rPr>
      </w:pPr>
      <w:r w:rsidRPr="008B783B">
        <w:rPr>
          <w:color w:val="9F2936" w:themeColor="accent2"/>
        </w:rPr>
        <w:t>ELF Header</w:t>
      </w:r>
    </w:p>
    <w:p w14:paraId="08F52375" w14:textId="77777777" w:rsidR="00397A89" w:rsidRPr="008B783B" w:rsidRDefault="00397A89" w:rsidP="00397A89">
      <w:pPr>
        <w:pStyle w:val="Code"/>
        <w:framePr w:wrap="notBeside"/>
        <w:rPr>
          <w:color w:val="9F2936" w:themeColor="accent2"/>
        </w:rPr>
      </w:pPr>
    </w:p>
    <w:p w14:paraId="3F5DF5E7" w14:textId="77777777" w:rsidR="00397A89" w:rsidRPr="008B783B" w:rsidRDefault="00397A89" w:rsidP="00397A89">
      <w:pPr>
        <w:pStyle w:val="Code"/>
        <w:framePr w:wrap="notBeside"/>
        <w:rPr>
          <w:color w:val="9F2936" w:themeColor="accent2"/>
        </w:rPr>
      </w:pPr>
      <w:r w:rsidRPr="008B783B">
        <w:rPr>
          <w:color w:val="9F2936" w:themeColor="accent2"/>
        </w:rPr>
        <w:t xml:space="preserve">  Class:      ELF32</w:t>
      </w:r>
    </w:p>
    <w:p w14:paraId="12AF73D1" w14:textId="77777777"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14:paraId="6FFAC4AE" w14:textId="77777777"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14:paraId="02584A6A" w14:textId="77777777"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14:paraId="102B7A16" w14:textId="77777777"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14:paraId="6EF74C99" w14:textId="77777777"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14:paraId="204279AD" w14:textId="77777777"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14:paraId="3142B17F" w14:textId="77777777" w:rsidR="00397A89" w:rsidRPr="008B783B" w:rsidRDefault="00397A89" w:rsidP="00397A89">
      <w:pPr>
        <w:pStyle w:val="Code"/>
        <w:framePr w:wrap="notBeside"/>
        <w:rPr>
          <w:color w:val="9F2936" w:themeColor="accent2"/>
        </w:rPr>
      </w:pPr>
      <w:r w:rsidRPr="008B783B">
        <w:rPr>
          <w:color w:val="9F2936" w:themeColor="accent2"/>
        </w:rPr>
        <w:t xml:space="preserve">  Flags:      0x0</w:t>
      </w:r>
    </w:p>
    <w:p w14:paraId="66A03232" w14:textId="77777777" w:rsidR="00397A89" w:rsidRPr="008B783B" w:rsidRDefault="00397A89" w:rsidP="00397A89">
      <w:pPr>
        <w:pStyle w:val="Code"/>
        <w:framePr w:wrap="notBeside"/>
        <w:rPr>
          <w:color w:val="9F2936" w:themeColor="accent2"/>
        </w:rPr>
      </w:pPr>
    </w:p>
    <w:p w14:paraId="2AB298EF" w14:textId="77777777" w:rsidR="00397A89" w:rsidRPr="008B783B" w:rsidRDefault="00397A89" w:rsidP="00397A89">
      <w:pPr>
        <w:pStyle w:val="Code"/>
        <w:framePr w:wrap="notBeside"/>
        <w:rPr>
          <w:color w:val="9F2936" w:themeColor="accent2"/>
        </w:rPr>
      </w:pPr>
      <w:r w:rsidRPr="008B783B">
        <w:rPr>
          <w:color w:val="9F2936" w:themeColor="accent2"/>
        </w:rPr>
        <w:t>Section Headers:</w:t>
      </w:r>
    </w:p>
    <w:p w14:paraId="20A1CA77" w14:textId="77777777"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14:paraId="79E0EF33" w14:textId="77777777"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14:paraId="45456BAB" w14:textId="77777777"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14:paraId="13404794" w14:textId="77777777"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14:paraId="2406C50B" w14:textId="77777777"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14:paraId="32C20D64" w14:textId="77777777"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14:paraId="5988795D" w14:textId="77777777"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14:paraId="63A4BBED" w14:textId="77777777" w:rsidR="00397A89" w:rsidRPr="008B783B" w:rsidRDefault="00397A89" w:rsidP="00397A89">
      <w:pPr>
        <w:pStyle w:val="Code"/>
        <w:framePr w:wrap="notBeside"/>
        <w:rPr>
          <w:color w:val="9F2936" w:themeColor="accent2"/>
        </w:rPr>
      </w:pPr>
    </w:p>
    <w:p w14:paraId="41CA5674" w14:textId="77777777" w:rsidR="00397A89" w:rsidRPr="008B783B" w:rsidRDefault="00397A89" w:rsidP="00397A89">
      <w:pPr>
        <w:pStyle w:val="Code"/>
        <w:framePr w:wrap="notBeside"/>
        <w:rPr>
          <w:color w:val="9F2936" w:themeColor="accent2"/>
        </w:rPr>
      </w:pPr>
    </w:p>
    <w:p w14:paraId="0A637470" w14:textId="77777777" w:rsidR="00397A89" w:rsidRPr="008B783B" w:rsidRDefault="00397A89" w:rsidP="00397A89">
      <w:pPr>
        <w:pStyle w:val="Code"/>
        <w:framePr w:wrap="notBeside"/>
        <w:rPr>
          <w:color w:val="9F2936" w:themeColor="accent2"/>
        </w:rPr>
      </w:pPr>
      <w:r w:rsidRPr="008B783B">
        <w:rPr>
          <w:color w:val="9F2936" w:themeColor="accent2"/>
        </w:rPr>
        <w:t>Segment headers:</w:t>
      </w:r>
    </w:p>
    <w:p w14:paraId="2476AD6D" w14:textId="77777777"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14:paraId="77E80609" w14:textId="77777777"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14:paraId="1B3C8680" w14:textId="77777777"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14:paraId="7C00A075" w14:textId="77777777" w:rsidR="00397A89" w:rsidRPr="008B783B" w:rsidRDefault="00397A89" w:rsidP="00397A89">
      <w:pPr>
        <w:pStyle w:val="Code"/>
        <w:framePr w:wrap="notBeside"/>
        <w:rPr>
          <w:color w:val="9F2936" w:themeColor="accent2"/>
        </w:rPr>
      </w:pPr>
    </w:p>
    <w:p w14:paraId="3F189F0A" w14:textId="77777777" w:rsidR="00397A89" w:rsidRPr="008B783B" w:rsidRDefault="00397A89" w:rsidP="00397A89">
      <w:pPr>
        <w:pStyle w:val="Code"/>
        <w:framePr w:wrap="notBeside"/>
        <w:rPr>
          <w:color w:val="9F2936" w:themeColor="accent2"/>
        </w:rPr>
      </w:pPr>
      <w:r w:rsidRPr="008B783B">
        <w:rPr>
          <w:color w:val="9F2936" w:themeColor="accent2"/>
        </w:rPr>
        <w:t>Note section (.note)</w:t>
      </w:r>
    </w:p>
    <w:p w14:paraId="2E9A2A43" w14:textId="77777777"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14:paraId="6B5407D5" w14:textId="77777777"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14:paraId="11BD58C3" w14:textId="77777777"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14:paraId="2802F759" w14:textId="77777777" w:rsidR="00397A89" w:rsidRDefault="00397A89" w:rsidP="003D49F8"/>
    <w:p w14:paraId="14D7E840" w14:textId="77777777" w:rsidR="002D7261" w:rsidRDefault="002D7261" w:rsidP="002D7261">
      <w:pPr>
        <w:pStyle w:val="Note"/>
        <w:framePr w:wrap="auto" w:vAnchor="margin" w:yAlign="inline"/>
        <w:rPr>
          <w:b/>
          <w:bCs/>
          <w:sz w:val="32"/>
          <w:szCs w:val="22"/>
        </w:rPr>
      </w:pPr>
      <w:r w:rsidRPr="0013743F">
        <w:rPr>
          <w:b/>
          <w:bCs/>
          <w:sz w:val="32"/>
          <w:szCs w:val="22"/>
        </w:rPr>
        <w:t>Note:</w:t>
      </w:r>
    </w:p>
    <w:p w14:paraId="39F5ADB3" w14:textId="77777777" w:rsidR="002D7261" w:rsidRDefault="002D7261" w:rsidP="002D7261">
      <w:pPr>
        <w:pStyle w:val="Note"/>
        <w:framePr w:wrap="auto" w:vAnchor="margin" w:yAlign="inline"/>
      </w:pPr>
    </w:p>
    <w:p w14:paraId="21158CB0" w14:textId="77777777"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14:paraId="52C2FB8D" w14:textId="77777777" w:rsidR="00397A89" w:rsidRDefault="00397A89" w:rsidP="003D49F8"/>
    <w:p w14:paraId="1D39323B" w14:textId="77777777" w:rsidR="001F3113" w:rsidRDefault="001F3113" w:rsidP="001F3113">
      <w:r>
        <w:t xml:space="preserve">Similarly to the ‘reader’ example, you may use provided accessor classes to </w:t>
      </w:r>
      <w:r w:rsidR="00726690">
        <w:t xml:space="preserve">interpret and </w:t>
      </w:r>
      <w:r>
        <w:t>modify content of section’s data.</w:t>
      </w:r>
    </w:p>
    <w:p w14:paraId="3648CB64" w14:textId="77777777" w:rsidR="001F3113" w:rsidRDefault="001F3113">
      <w:pPr>
        <w:rPr>
          <w:rFonts w:asciiTheme="majorBidi" w:eastAsiaTheme="majorEastAsia" w:hAnsiTheme="majorBidi" w:cstheme="majorBidi"/>
          <w:b/>
          <w:bCs/>
          <w:smallCaps/>
          <w:color w:val="216A97"/>
          <w:sz w:val="48"/>
          <w:szCs w:val="36"/>
        </w:rPr>
      </w:pPr>
      <w:r>
        <w:br w:type="page"/>
      </w:r>
    </w:p>
    <w:p w14:paraId="21AF7985" w14:textId="77777777" w:rsidR="007B69C2" w:rsidRDefault="007B69C2" w:rsidP="007B69C2">
      <w:pPr>
        <w:pStyle w:val="Heading1"/>
      </w:pPr>
      <w:bookmarkStart w:id="11" w:name="_Toc478424369"/>
      <w:r w:rsidRPr="007B69C2">
        <w:lastRenderedPageBreak/>
        <w:t>ELFIO Library Classes</w:t>
      </w:r>
      <w:bookmarkEnd w:id="11"/>
    </w:p>
    <w:p w14:paraId="63D5B403" w14:textId="77777777" w:rsidR="008677A9" w:rsidRPr="008677A9" w:rsidRDefault="008677A9" w:rsidP="008677A9">
      <w:r>
        <w:t xml:space="preserve">This section contains detailed description of classes provided by </w:t>
      </w:r>
      <w:r w:rsidRPr="008677A9">
        <w:rPr>
          <w:rFonts w:ascii="Courier New" w:hAnsi="Courier New" w:cs="Courier New"/>
        </w:rPr>
        <w:t>elfio</w:t>
      </w:r>
      <w:r>
        <w:t xml:space="preserve"> library</w:t>
      </w:r>
    </w:p>
    <w:p w14:paraId="1867C8FC" w14:textId="77777777" w:rsidR="003D49F8" w:rsidRDefault="007B69C2" w:rsidP="007B69C2">
      <w:pPr>
        <w:pStyle w:val="Heading2"/>
      </w:pPr>
      <w:bookmarkStart w:id="12" w:name="_Toc478424370"/>
      <w:r w:rsidRPr="007B69C2">
        <w:t>elfio</w:t>
      </w:r>
      <w:bookmarkEnd w:id="12"/>
    </w:p>
    <w:p w14:paraId="6096229E" w14:textId="77777777" w:rsidR="00BA3601" w:rsidRDefault="00BA3601" w:rsidP="00BA3601">
      <w:pPr>
        <w:pStyle w:val="Heading3"/>
      </w:pPr>
      <w:r w:rsidRPr="00BA3601">
        <w:t>Data members</w:t>
      </w:r>
    </w:p>
    <w:p w14:paraId="7ABAF4A4" w14:textId="77777777" w:rsidR="007B69C2" w:rsidRDefault="007B69C2" w:rsidP="00A07E6F">
      <w:r>
        <w:t>The ELFIO library's main class is ‘</w:t>
      </w:r>
      <w:r w:rsidRPr="007B69C2">
        <w:rPr>
          <w:rFonts w:ascii="Courier New" w:hAnsi="Courier New" w:cs="Courier New"/>
          <w:sz w:val="18"/>
          <w:szCs w:val="18"/>
        </w:rPr>
        <w:t>elfio’</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14:paraId="134A4E42" w14:textId="77777777"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14:paraId="71483155" w14:textId="77777777"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14:paraId="79999086"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D75D80C"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24A8EAE8" w14:textId="77777777"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14:paraId="7F489135" w14:textId="77777777" w:rsidR="0070648E" w:rsidRDefault="00A07E6F" w:rsidP="00285676">
            <w:pPr>
              <w:spacing w:line="276" w:lineRule="auto"/>
            </w:pPr>
            <w:r>
              <w:t>The container stores ELFIO library section instances. Implements operator[]</w:t>
            </w:r>
            <w:r w:rsidR="0070648E">
              <w:t>, add()</w:t>
            </w:r>
            <w:r>
              <w:t xml:space="preserve"> and size(). operator[] permits access to individual ELF file section according to its index</w:t>
            </w:r>
            <w:r w:rsidR="001D16D0">
              <w:t xml:space="preserve"> or s</w:t>
            </w:r>
            <w:r w:rsidR="00285676">
              <w:t>ection</w:t>
            </w:r>
            <w:r w:rsidR="001D16D0">
              <w:t xml:space="preserve"> name</w:t>
            </w:r>
            <w:r>
              <w:t>.</w:t>
            </w:r>
          </w:p>
          <w:p w14:paraId="1DF790AC" w14:textId="77777777" w:rsidR="006E5570" w:rsidRDefault="006E5570" w:rsidP="006E5570">
            <w:pPr>
              <w:spacing w:line="276" w:lineRule="auto"/>
            </w:pPr>
            <w:r>
              <w:t>operator[] is capable to provide section pointer according to section index or section name. begin() and end() iterators are available too.</w:t>
            </w:r>
          </w:p>
        </w:tc>
      </w:tr>
      <w:tr w:rsidR="00A07E6F" w14:paraId="59A133C6"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6CEE1BB9" w14:textId="77777777"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14:paraId="05AA8079" w14:textId="77777777" w:rsidR="00A07E6F" w:rsidRDefault="00A07E6F" w:rsidP="00353507">
            <w:pPr>
              <w:spacing w:line="276" w:lineRule="auto"/>
            </w:pPr>
            <w:r>
              <w:t>The container stores ELFIO library segment instances. Implements operator[]</w:t>
            </w:r>
            <w:r w:rsidR="0070648E">
              <w:t>, add()</w:t>
            </w:r>
            <w:r>
              <w:t xml:space="preserve"> and size(). operator[] permits access to individual ELF file segment according to its index.</w:t>
            </w:r>
          </w:p>
          <w:p w14:paraId="790F4399" w14:textId="77777777" w:rsidR="006E5570" w:rsidRDefault="006E5570" w:rsidP="006E5570">
            <w:pPr>
              <w:spacing w:line="276" w:lineRule="auto"/>
            </w:pPr>
            <w:r>
              <w:t>operator[] is capable to provide section pointer according to segment index. begin() and end() iterators are available too.</w:t>
            </w:r>
          </w:p>
        </w:tc>
      </w:tr>
    </w:tbl>
    <w:p w14:paraId="184C220D" w14:textId="77777777" w:rsidR="00A07E6F" w:rsidRDefault="00A07E6F" w:rsidP="00A07E6F"/>
    <w:p w14:paraId="3BC30E83" w14:textId="77777777" w:rsidR="00635738" w:rsidRDefault="00635738" w:rsidP="00635738">
      <w:pPr>
        <w:pStyle w:val="Heading3"/>
      </w:pPr>
      <w:r w:rsidRPr="00635738">
        <w:t>Member functions</w:t>
      </w:r>
    </w:p>
    <w:p w14:paraId="45107D7F" w14:textId="77777777" w:rsidR="00A07E6F" w:rsidRDefault="00A07E6F" w:rsidP="00A07E6F">
      <w:r>
        <w:t xml:space="preserve">Here is the list of </w:t>
      </w:r>
      <w:r>
        <w:rPr>
          <w:rFonts w:ascii="Courier New" w:eastAsia="Courier New" w:hAnsi="Courier New" w:cs="Courier New"/>
        </w:rPr>
        <w:t>elfio</w:t>
      </w:r>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14:paraId="397CACD0" w14:textId="77777777"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14:paraId="24AB5D09" w14:textId="77777777"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14:paraId="5D1CEB53"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330F2E7"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EFE8359" w14:textId="77777777" w:rsidR="00A07E6F" w:rsidRPr="00697651" w:rsidRDefault="00A07E6F" w:rsidP="000304CC">
            <w:pPr>
              <w:spacing w:line="276" w:lineRule="auto"/>
              <w:rPr>
                <w:sz w:val="20"/>
                <w:szCs w:val="20"/>
              </w:rPr>
            </w:pPr>
            <w:r w:rsidRPr="00697651">
              <w:rPr>
                <w:rFonts w:ascii="Courier New" w:eastAsia="Courier New" w:hAnsi="Courier New" w:cs="Courier New"/>
                <w:b/>
                <w:sz w:val="20"/>
                <w:szCs w:val="20"/>
              </w:rPr>
              <w:t>elfio</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501DABB" w14:textId="77777777" w:rsidR="00A07E6F" w:rsidRDefault="00A07E6F" w:rsidP="00353507">
            <w:pPr>
              <w:spacing w:line="276" w:lineRule="auto"/>
            </w:pPr>
            <w:r>
              <w:t>The constructor.</w:t>
            </w:r>
          </w:p>
        </w:tc>
      </w:tr>
      <w:tr w:rsidR="00A07E6F" w14:paraId="4B663101"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7E35FE1" w14:textId="77777777"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~elfio</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8E24461" w14:textId="77777777" w:rsidR="00A07E6F" w:rsidRDefault="00A07E6F" w:rsidP="00353507">
            <w:pPr>
              <w:spacing w:line="276" w:lineRule="auto"/>
            </w:pPr>
            <w:r>
              <w:t>The destructor.</w:t>
            </w:r>
          </w:p>
        </w:tc>
      </w:tr>
      <w:tr w:rsidR="00A07E6F" w14:paraId="42FE1E83" w14:textId="77777777"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14:paraId="2A72BF31"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14:paraId="0F1D8DC0"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14:paraId="7BD3B525"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file_class,</w:t>
            </w:r>
          </w:p>
          <w:p w14:paraId="03D947B4" w14:textId="77777777"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14:paraId="41A07039" w14:textId="77777777" w:rsidR="00A07E6F" w:rsidRDefault="00A07E6F" w:rsidP="004C674C">
            <w:pPr>
              <w:spacing w:line="276" w:lineRule="auto"/>
              <w:ind w:right="473"/>
            </w:pPr>
            <w:r>
              <w:t>Cleans and</w:t>
            </w:r>
            <w:r w:rsidR="00726690">
              <w:t>/or</w:t>
            </w:r>
            <w:r>
              <w:t xml:space="preserve"> initializes </w:t>
            </w:r>
            <w:r>
              <w:rPr>
                <w:rFonts w:ascii="Courier New" w:eastAsia="Courier New" w:hAnsi="Courier New" w:cs="Courier New"/>
              </w:rPr>
              <w:t>elfio</w:t>
            </w:r>
            <w:r>
              <w:t xml:space="preserve"> object. </w:t>
            </w:r>
            <w:r>
              <w:rPr>
                <w:rFonts w:ascii="Courier New" w:eastAsia="Courier New" w:hAnsi="Courier New" w:cs="Courier New"/>
                <w:i/>
              </w:rPr>
              <w:t>file_class</w:t>
            </w:r>
            <w:r>
              <w:t xml:space="preserve"> is either ELFCLASS32 or ELFCLASS64. </w:t>
            </w:r>
            <w:r>
              <w:rPr>
                <w:rFonts w:ascii="Courier New" w:eastAsia="Courier New" w:hAnsi="Courier New" w:cs="Courier New"/>
                <w:i/>
              </w:rPr>
              <w:t>file_class</w:t>
            </w:r>
            <w:r>
              <w:t xml:space="preserve"> is either ELFDATA2LSB or ELFDATA2MSB.</w:t>
            </w:r>
          </w:p>
        </w:tc>
      </w:tr>
      <w:tr w:rsidR="00A07E6F" w14:paraId="5BE3088B"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9E55F55"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F870E41"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14:paraId="5B3AAD4D" w14:textId="77777777" w:rsidR="00A07E6F"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std::string&amp; file_name )</w:t>
            </w:r>
          </w:p>
          <w:p w14:paraId="75174D11" w14:textId="77777777" w:rsidR="00756CE5" w:rsidRDefault="00756CE5" w:rsidP="000304CC">
            <w:pPr>
              <w:spacing w:line="276" w:lineRule="auto"/>
              <w:ind w:right="440"/>
              <w:rPr>
                <w:rFonts w:ascii="Courier New" w:eastAsia="Courier New" w:hAnsi="Courier New" w:cs="Courier New"/>
                <w:sz w:val="20"/>
                <w:szCs w:val="20"/>
              </w:rPr>
            </w:pPr>
          </w:p>
          <w:p w14:paraId="19F48D2C" w14:textId="77777777" w:rsidR="00756CE5" w:rsidRPr="00697651" w:rsidRDefault="00756CE5" w:rsidP="00756CE5">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5D89E89" w14:textId="77777777" w:rsidR="00756CE5" w:rsidRPr="00697651" w:rsidRDefault="00756CE5">
            <w:pPr>
              <w:spacing w:line="276" w:lineRule="auto"/>
              <w:ind w:right="440"/>
              <w:rPr>
                <w:rFonts w:ascii="Courier New" w:hAnsi="Courier New" w:cs="Courier New"/>
                <w:sz w:val="20"/>
                <w:szCs w:val="20"/>
              </w:rPr>
            </w:pPr>
            <w:r w:rsidRPr="00697651">
              <w:rPr>
                <w:rFonts w:ascii="Courier New" w:eastAsia="Courier New" w:hAnsi="Courier New" w:cs="Courier New"/>
                <w:b/>
                <w:bCs/>
                <w:sz w:val="20"/>
                <w:szCs w:val="20"/>
              </w:rPr>
              <w:t>load</w:t>
            </w:r>
            <w:r w:rsidRPr="00756CE5">
              <w:rPr>
                <w:rFonts w:ascii="Courier New" w:eastAsia="Courier New" w:hAnsi="Courier New" w:cs="Courier New"/>
                <w:sz w:val="20"/>
                <w:szCs w:val="20"/>
              </w:rPr>
              <w:t>( std::istream &amp;stream )</w:t>
            </w:r>
          </w:p>
        </w:tc>
        <w:tc>
          <w:tcPr>
            <w:tcW w:w="4770" w:type="dxa"/>
            <w:tcBorders>
              <w:top w:val="single" w:sz="4" w:space="0" w:color="000000"/>
              <w:left w:val="single" w:sz="4" w:space="0" w:color="000000"/>
              <w:bottom w:val="single" w:sz="4" w:space="0" w:color="000000"/>
              <w:right w:val="single" w:sz="4" w:space="0" w:color="000000"/>
            </w:tcBorders>
          </w:tcPr>
          <w:p w14:paraId="7246C788" w14:textId="77777777" w:rsidR="00A07E6F" w:rsidRDefault="00A07E6F" w:rsidP="00353507">
            <w:pPr>
              <w:spacing w:after="51" w:line="244" w:lineRule="auto"/>
            </w:pPr>
            <w:r>
              <w:t xml:space="preserve">Initializes </w:t>
            </w:r>
            <w:r>
              <w:rPr>
                <w:rFonts w:ascii="Courier New" w:eastAsia="Courier New" w:hAnsi="Courier New" w:cs="Courier New"/>
              </w:rPr>
              <w:t>elfio</w:t>
            </w:r>
            <w:r>
              <w:t xml:space="preserve"> object by loading data from ELF binary file. File name </w:t>
            </w:r>
            <w:r w:rsidR="00756CE5">
              <w:t xml:space="preserve">is </w:t>
            </w:r>
            <w:r>
              <w:t>provided</w:t>
            </w:r>
            <w:r w:rsidR="00756CE5">
              <w:t xml:space="preserve"> as a std::string</w:t>
            </w:r>
            <w:r>
              <w:t xml:space="preserve"> </w:t>
            </w:r>
            <w:r w:rsidR="00756CE5">
              <w:t>i</w:t>
            </w:r>
            <w:r>
              <w:t xml:space="preserve">n </w:t>
            </w:r>
            <w:r>
              <w:rPr>
                <w:rFonts w:ascii="Courier New" w:eastAsia="Courier New" w:hAnsi="Courier New" w:cs="Courier New"/>
                <w:i/>
              </w:rPr>
              <w:t>file_name</w:t>
            </w:r>
            <w:r w:rsidR="00756CE5">
              <w:rPr>
                <w:rFonts w:ascii="Courier New" w:eastAsia="Courier New" w:hAnsi="Courier New" w:cs="Courier New"/>
                <w:i/>
              </w:rPr>
              <w:t xml:space="preserve"> </w:t>
            </w:r>
            <w:r w:rsidR="00756CE5" w:rsidRPr="008E4140">
              <w:t>or</w:t>
            </w:r>
            <w:r w:rsidR="00756CE5">
              <w:t xml:space="preserve"> as an opened std::istream in </w:t>
            </w:r>
            <w:r w:rsidR="00756CE5" w:rsidRPr="008E4140">
              <w:rPr>
                <w:rFonts w:ascii="Courier New" w:eastAsia="Courier New" w:hAnsi="Courier New" w:cs="Courier New"/>
                <w:i/>
              </w:rPr>
              <w:t>stream</w:t>
            </w:r>
            <w:r>
              <w:t>.</w:t>
            </w:r>
          </w:p>
          <w:p w14:paraId="20619D7A" w14:textId="77777777" w:rsidR="00A07E6F" w:rsidRDefault="00A07E6F" w:rsidP="00353507">
            <w:pPr>
              <w:spacing w:line="276" w:lineRule="auto"/>
            </w:pPr>
            <w:r>
              <w:t>Returns true if the file was processed successfully.</w:t>
            </w:r>
          </w:p>
        </w:tc>
      </w:tr>
      <w:tr w:rsidR="00A07E6F" w14:paraId="64EDCA9C"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FCB9151" w14:textId="77777777" w:rsidR="000304CC" w:rsidRPr="00697651" w:rsidRDefault="000304CC" w:rsidP="00353507">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bool</w:t>
            </w:r>
          </w:p>
          <w:p w14:paraId="2F929B95" w14:textId="77777777"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14:paraId="26675DBA" w14:textId="77777777" w:rsidR="00A07E6F" w:rsidRDefault="000304CC" w:rsidP="00790FD4">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std::string&amp; file_name </w:t>
            </w:r>
            <w:r w:rsidR="00790FD4" w:rsidRPr="00697651">
              <w:rPr>
                <w:rFonts w:ascii="Courier New" w:eastAsia="Courier New" w:hAnsi="Courier New" w:cs="Courier New"/>
                <w:sz w:val="20"/>
                <w:szCs w:val="20"/>
              </w:rPr>
              <w:t>)</w:t>
            </w:r>
          </w:p>
          <w:p w14:paraId="66835DB1" w14:textId="77777777" w:rsidR="00756CE5" w:rsidRDefault="00756CE5" w:rsidP="00790FD4">
            <w:pPr>
              <w:spacing w:line="276" w:lineRule="auto"/>
              <w:ind w:right="440"/>
              <w:rPr>
                <w:rFonts w:ascii="Courier New" w:hAnsi="Courier New" w:cs="Courier New"/>
                <w:sz w:val="20"/>
                <w:szCs w:val="20"/>
              </w:rPr>
            </w:pPr>
            <w:r w:rsidRPr="00756CE5">
              <w:rPr>
                <w:rFonts w:ascii="Courier New" w:hAnsi="Courier New" w:cs="Courier New"/>
                <w:sz w:val="20"/>
                <w:szCs w:val="20"/>
              </w:rPr>
              <w:t>bool</w:t>
            </w:r>
          </w:p>
          <w:p w14:paraId="58AE472F" w14:textId="77777777" w:rsidR="00756CE5" w:rsidRPr="00697651" w:rsidRDefault="00756CE5" w:rsidP="00790FD4">
            <w:pPr>
              <w:spacing w:line="276" w:lineRule="auto"/>
              <w:ind w:right="440"/>
              <w:rPr>
                <w:rFonts w:ascii="Courier New" w:hAnsi="Courier New" w:cs="Courier New"/>
                <w:sz w:val="20"/>
                <w:szCs w:val="20"/>
              </w:rPr>
            </w:pPr>
            <w:r w:rsidRPr="008E4140">
              <w:rPr>
                <w:rFonts w:ascii="Courier New" w:eastAsia="Courier New" w:hAnsi="Courier New" w:cs="Courier New"/>
                <w:b/>
                <w:sz w:val="20"/>
                <w:szCs w:val="20"/>
              </w:rPr>
              <w:t>save</w:t>
            </w:r>
            <w:r w:rsidRPr="00756CE5">
              <w:rPr>
                <w:rFonts w:ascii="Courier New" w:hAnsi="Courier New" w:cs="Courier New"/>
                <w:sz w:val="20"/>
                <w:szCs w:val="20"/>
              </w:rPr>
              <w:t>( std::ostream &amp;stream )</w:t>
            </w:r>
          </w:p>
        </w:tc>
        <w:tc>
          <w:tcPr>
            <w:tcW w:w="4770" w:type="dxa"/>
            <w:tcBorders>
              <w:top w:val="single" w:sz="4" w:space="0" w:color="000000"/>
              <w:left w:val="single" w:sz="4" w:space="0" w:color="000000"/>
              <w:bottom w:val="single" w:sz="4" w:space="0" w:color="000000"/>
              <w:right w:val="single" w:sz="4" w:space="0" w:color="000000"/>
            </w:tcBorders>
          </w:tcPr>
          <w:p w14:paraId="30EDC7E4" w14:textId="77777777" w:rsidR="00756CE5" w:rsidRDefault="00A07E6F" w:rsidP="00353507">
            <w:pPr>
              <w:spacing w:line="276" w:lineRule="auto"/>
            </w:pPr>
            <w:r>
              <w:t xml:space="preserve">Creates a file in ELF binary format. File name </w:t>
            </w:r>
            <w:r w:rsidR="00756CE5">
              <w:t xml:space="preserve">is </w:t>
            </w:r>
            <w:r>
              <w:t>provided</w:t>
            </w:r>
            <w:r w:rsidR="00756CE5">
              <w:t xml:space="preserve"> as a std::string</w:t>
            </w:r>
            <w:r>
              <w:t xml:space="preserve"> in </w:t>
            </w:r>
            <w:r>
              <w:rPr>
                <w:rFonts w:ascii="Courier New" w:eastAsia="Courier New" w:hAnsi="Courier New" w:cs="Courier New"/>
                <w:i/>
              </w:rPr>
              <w:t>file_name</w:t>
            </w:r>
            <w:r w:rsidR="00756CE5" w:rsidRPr="008E4140">
              <w:t xml:space="preserve"> or</w:t>
            </w:r>
            <w:r w:rsidR="00756CE5">
              <w:t xml:space="preserve"> as an opened std::ostream in </w:t>
            </w:r>
            <w:r w:rsidR="00756CE5" w:rsidRPr="008E4140">
              <w:rPr>
                <w:rFonts w:ascii="Courier New" w:eastAsia="Courier New" w:hAnsi="Courier New" w:cs="Courier New"/>
                <w:i/>
              </w:rPr>
              <w:t>stream</w:t>
            </w:r>
            <w:r>
              <w:t>.</w:t>
            </w:r>
          </w:p>
          <w:p w14:paraId="2D1A4C4C" w14:textId="77777777" w:rsidR="00A07E6F" w:rsidRDefault="00A07E6F" w:rsidP="00353507">
            <w:pPr>
              <w:spacing w:line="276" w:lineRule="auto"/>
            </w:pPr>
            <w:r>
              <w:t xml:space="preserve">Returns true if the file </w:t>
            </w:r>
            <w:r w:rsidR="00407E6F">
              <w:t xml:space="preserve">has been </w:t>
            </w:r>
            <w:r>
              <w:t xml:space="preserve"> created successfully.</w:t>
            </w:r>
          </w:p>
        </w:tc>
      </w:tr>
      <w:tr w:rsidR="00A07E6F" w14:paraId="48798786"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182BC0F" w14:textId="77777777"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5F7548D0" w14:textId="77777777" w:rsidR="00A07E6F" w:rsidRPr="00697651" w:rsidRDefault="00A07E6F"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get_class</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1774AB3" w14:textId="77777777" w:rsidR="00A07E6F" w:rsidRDefault="00A07E6F" w:rsidP="00353507">
            <w:pPr>
              <w:spacing w:line="276" w:lineRule="auto"/>
            </w:pPr>
            <w:r>
              <w:t>Returns ELF file class. Possible values are ELFCLASS32 or ELFCLASS64.</w:t>
            </w:r>
          </w:p>
        </w:tc>
      </w:tr>
      <w:tr w:rsidR="00A07E6F" w14:paraId="453DB1A6"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950F8FE" w14:textId="77777777"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326D15E5" w14:textId="77777777" w:rsidR="00A07E6F" w:rsidRPr="00697651" w:rsidRDefault="00A07E6F"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get_elf_version</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EDC224" w14:textId="77777777" w:rsidR="00A07E6F" w:rsidRDefault="00A07E6F" w:rsidP="00353507">
            <w:pPr>
              <w:spacing w:line="276" w:lineRule="auto"/>
            </w:pPr>
            <w:r>
              <w:t>Returns ELF file format version.</w:t>
            </w:r>
          </w:p>
        </w:tc>
      </w:tr>
      <w:tr w:rsidR="000304CC" w14:paraId="150D38C3"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6AD50D9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0A771CFF"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get_encoding</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6A00C86" w14:textId="77777777" w:rsidR="000304CC" w:rsidRDefault="000304CC" w:rsidP="00353507">
            <w:pPr>
              <w:spacing w:line="276" w:lineRule="auto"/>
            </w:pPr>
            <w:r>
              <w:t>Returns ELF file format encoding. Possible values are ELFDATA2LSB and ELFDATA2MSB.</w:t>
            </w:r>
          </w:p>
        </w:tc>
      </w:tr>
      <w:tr w:rsidR="000304CC" w14:paraId="116245D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74760A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Elf_Word</w:t>
            </w:r>
          </w:p>
          <w:p w14:paraId="48533836"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get_version</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BA05825" w14:textId="77777777" w:rsidR="000304CC" w:rsidRDefault="000304CC" w:rsidP="00353507">
            <w:pPr>
              <w:spacing w:line="276" w:lineRule="auto"/>
            </w:pPr>
            <w:r>
              <w:t>Identifies the object</w:t>
            </w:r>
            <w:r w:rsidR="00D977A2">
              <w:t>/executable</w:t>
            </w:r>
            <w:r>
              <w:t xml:space="preserve"> file version.</w:t>
            </w:r>
          </w:p>
        </w:tc>
      </w:tr>
      <w:tr w:rsidR="00D977A2" w14:paraId="578332FC"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021DAD50" w14:textId="77777777"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sz w:val="20"/>
                <w:szCs w:val="20"/>
              </w:rPr>
              <w:t>void</w:t>
            </w:r>
          </w:p>
          <w:p w14:paraId="478E7AA1" w14:textId="77777777"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b/>
                <w:sz w:val="20"/>
                <w:szCs w:val="20"/>
              </w:rPr>
              <w:t>s</w:t>
            </w:r>
            <w:r w:rsidRPr="00697651">
              <w:rPr>
                <w:rFonts w:ascii="Courier New" w:eastAsia="Courier New" w:hAnsi="Courier New" w:cs="Courier New"/>
                <w:b/>
                <w:sz w:val="20"/>
                <w:szCs w:val="20"/>
              </w:rPr>
              <w:t>et_version</w:t>
            </w:r>
            <w:r w:rsidRPr="00697651">
              <w:rPr>
                <w:rFonts w:ascii="Courier New" w:eastAsia="Courier New" w:hAnsi="Courier New" w:cs="Courier New"/>
                <w:sz w:val="20"/>
                <w:szCs w:val="20"/>
              </w:rPr>
              <w:t>(</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Elf_Word</w:t>
            </w:r>
            <w:r>
              <w:rPr>
                <w:rFonts w:ascii="Courier New" w:eastAsia="Courier New" w:hAnsi="Courier New" w:cs="Courier New"/>
                <w:sz w:val="20"/>
                <w:szCs w:val="20"/>
              </w:rPr>
              <w:t xml:space="preserve"> value</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033E8B" w14:textId="77777777" w:rsidR="00D977A2" w:rsidRDefault="00D977A2" w:rsidP="00353507">
            <w:pPr>
              <w:spacing w:line="276" w:lineRule="auto"/>
            </w:pPr>
            <w:r>
              <w:t>Sets the object/executable file version</w:t>
            </w:r>
          </w:p>
        </w:tc>
      </w:tr>
      <w:tr w:rsidR="000304CC" w14:paraId="2AF17E4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5F47DB3E"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62B2B05D"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get_header_size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C24CDA0" w14:textId="77777777" w:rsidR="000304CC" w:rsidRDefault="000304CC" w:rsidP="00353507">
            <w:pPr>
              <w:spacing w:line="276" w:lineRule="auto"/>
            </w:pPr>
            <w:r>
              <w:t>Returns the ELF header's size in bytes.</w:t>
            </w:r>
          </w:p>
        </w:tc>
      </w:tr>
      <w:tr w:rsidR="000304CC" w14:paraId="1461665B"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D85DC62"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636461BC" w14:textId="77777777" w:rsidR="000304CC" w:rsidRPr="00697651" w:rsidRDefault="000304CC" w:rsidP="00286380">
            <w:pPr>
              <w:spacing w:after="71"/>
              <w:rPr>
                <w:rFonts w:ascii="Courier New" w:hAnsi="Courier New" w:cs="Courier New"/>
                <w:sz w:val="20"/>
                <w:szCs w:val="20"/>
              </w:rPr>
            </w:pPr>
            <w:r w:rsidRPr="00697651">
              <w:rPr>
                <w:rFonts w:ascii="Courier New" w:eastAsia="Courier New" w:hAnsi="Courier New" w:cs="Courier New"/>
                <w:b/>
                <w:sz w:val="20"/>
                <w:szCs w:val="20"/>
              </w:rPr>
              <w:t>get_section_entry_size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0643BD" w14:textId="77777777" w:rsidR="000304CC" w:rsidRDefault="000304CC" w:rsidP="00353507">
            <w:pPr>
              <w:spacing w:line="276" w:lineRule="auto"/>
            </w:pPr>
            <w:r>
              <w:t>Returns a section's entry size in ELF file header section table.</w:t>
            </w:r>
          </w:p>
        </w:tc>
      </w:tr>
      <w:tr w:rsidR="000304CC" w14:paraId="1D71E7A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77A0697A"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5FFB64E7" w14:textId="77777777" w:rsidR="000304CC" w:rsidRPr="00697651" w:rsidRDefault="000304CC" w:rsidP="00286380">
            <w:pPr>
              <w:spacing w:after="71"/>
              <w:rPr>
                <w:rFonts w:ascii="Courier New" w:hAnsi="Courier New" w:cs="Courier New"/>
                <w:sz w:val="20"/>
                <w:szCs w:val="20"/>
              </w:rPr>
            </w:pPr>
            <w:r w:rsidRPr="00697651">
              <w:rPr>
                <w:rFonts w:ascii="Courier New" w:eastAsia="Courier New" w:hAnsi="Courier New" w:cs="Courier New"/>
                <w:b/>
                <w:sz w:val="20"/>
                <w:szCs w:val="20"/>
              </w:rPr>
              <w:t>get_segment_entry_size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AEE39" w14:textId="77777777" w:rsidR="000304CC" w:rsidRDefault="000304CC" w:rsidP="00353507">
            <w:pPr>
              <w:spacing w:line="276" w:lineRule="auto"/>
            </w:pPr>
            <w:r>
              <w:t>Returns a segment's entry size in ELF file header program table.</w:t>
            </w:r>
          </w:p>
        </w:tc>
      </w:tr>
      <w:tr w:rsidR="000304CC" w14:paraId="38A94892"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5D107E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2F28E3AA"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get_os_abi</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EB2B3D1" w14:textId="77777777" w:rsidR="000304CC" w:rsidRDefault="000304CC" w:rsidP="00353507">
            <w:pPr>
              <w:spacing w:line="276" w:lineRule="auto"/>
            </w:pPr>
            <w:r>
              <w:t>Returns operating system ABI identification.</w:t>
            </w:r>
          </w:p>
        </w:tc>
      </w:tr>
      <w:tr w:rsidR="000304CC" w14:paraId="24BDF23C"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151D53E" w14:textId="77777777"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6E7AF2" w14:textId="77777777" w:rsidR="00790FD4" w:rsidRPr="00697651" w:rsidRDefault="000304CC" w:rsidP="00790FD4">
            <w:pPr>
              <w:spacing w:line="276" w:lineRule="auto"/>
              <w:ind w:right="200"/>
              <w:rPr>
                <w:rFonts w:ascii="Courier New" w:eastAsia="Courier New" w:hAnsi="Courier New" w:cs="Courier New"/>
                <w:sz w:val="20"/>
                <w:szCs w:val="20"/>
              </w:rPr>
            </w:pPr>
            <w:r w:rsidRPr="00697651">
              <w:rPr>
                <w:rFonts w:ascii="Courier New" w:eastAsia="Courier New" w:hAnsi="Courier New" w:cs="Courier New"/>
                <w:b/>
                <w:sz w:val="20"/>
                <w:szCs w:val="20"/>
              </w:rPr>
              <w:t>set_os_abi</w:t>
            </w:r>
            <w:r w:rsidRPr="00697651">
              <w:rPr>
                <w:rFonts w:ascii="Courier New" w:eastAsia="Courier New" w:hAnsi="Courier New" w:cs="Courier New"/>
                <w:sz w:val="20"/>
                <w:szCs w:val="20"/>
              </w:rPr>
              <w:t>(</w:t>
            </w:r>
          </w:p>
          <w:p w14:paraId="686F846E" w14:textId="77777777"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9386D18" w14:textId="77777777" w:rsidR="000304CC" w:rsidRDefault="000304CC" w:rsidP="00353507">
            <w:pPr>
              <w:spacing w:line="276" w:lineRule="auto"/>
            </w:pPr>
            <w:r>
              <w:t>Sets operating system ABI identification.</w:t>
            </w:r>
          </w:p>
        </w:tc>
      </w:tr>
      <w:tr w:rsidR="000304CC" w14:paraId="7725ECB8"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602AA56" w14:textId="77777777"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4F4D641B" w14:textId="77777777" w:rsidR="000304CC" w:rsidRPr="00697651" w:rsidRDefault="000304CC" w:rsidP="000A7DEC">
            <w:pPr>
              <w:spacing w:line="276" w:lineRule="auto"/>
              <w:rPr>
                <w:rFonts w:ascii="Courier New" w:hAnsi="Courier New" w:cs="Courier New"/>
                <w:sz w:val="20"/>
                <w:szCs w:val="20"/>
              </w:rPr>
            </w:pPr>
            <w:r w:rsidRPr="00697651">
              <w:rPr>
                <w:rFonts w:ascii="Courier New" w:eastAsia="Courier New" w:hAnsi="Courier New" w:cs="Courier New"/>
                <w:b/>
                <w:sz w:val="20"/>
                <w:szCs w:val="20"/>
              </w:rPr>
              <w:t>get_abi_version</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70648DB" w14:textId="77777777" w:rsidR="000304CC" w:rsidRDefault="000304CC" w:rsidP="00353507">
            <w:pPr>
              <w:spacing w:line="276" w:lineRule="auto"/>
            </w:pPr>
            <w:r>
              <w:t>Returns ABI version.</w:t>
            </w:r>
          </w:p>
        </w:tc>
      </w:tr>
      <w:tr w:rsidR="000304CC" w14:paraId="1EF7E8D0"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4F75605"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FABA502" w14:textId="77777777" w:rsidR="00790FD4"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set_abi_version</w:t>
            </w:r>
            <w:r w:rsidRPr="00697651">
              <w:rPr>
                <w:rFonts w:ascii="Courier New" w:eastAsia="Courier New" w:hAnsi="Courier New" w:cs="Courier New"/>
                <w:sz w:val="20"/>
                <w:szCs w:val="20"/>
              </w:rPr>
              <w:t>(</w:t>
            </w:r>
          </w:p>
          <w:p w14:paraId="16E5F121" w14:textId="77777777"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0E6049B2" w14:textId="77777777" w:rsidR="000304CC" w:rsidRDefault="000304CC" w:rsidP="00353507">
            <w:pPr>
              <w:spacing w:line="276" w:lineRule="auto"/>
            </w:pPr>
            <w:r>
              <w:t>Sets ABI version.</w:t>
            </w:r>
          </w:p>
        </w:tc>
      </w:tr>
      <w:tr w:rsidR="000304CC" w14:paraId="01311640"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7AB416A"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6FF94EC8"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get_type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02F3D" w14:textId="77777777" w:rsidR="000304CC" w:rsidRDefault="000304CC" w:rsidP="00353507">
            <w:pPr>
              <w:spacing w:line="276" w:lineRule="auto"/>
            </w:pPr>
            <w:r>
              <w:t>Returns the object file type.</w:t>
            </w:r>
          </w:p>
        </w:tc>
      </w:tr>
      <w:tr w:rsidR="000304CC" w14:paraId="48ECDFBE"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32F359E" w14:textId="77777777"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528DA38" w14:textId="77777777" w:rsidR="000304CC" w:rsidRPr="00697651" w:rsidRDefault="000304CC" w:rsidP="00286380">
            <w:pPr>
              <w:spacing w:line="276" w:lineRule="auto"/>
              <w:ind w:right="440"/>
              <w:rPr>
                <w:rFonts w:ascii="Courier New" w:hAnsi="Courier New" w:cs="Courier New"/>
                <w:sz w:val="20"/>
                <w:szCs w:val="20"/>
              </w:rPr>
            </w:pPr>
            <w:r w:rsidRPr="00697651">
              <w:rPr>
                <w:rFonts w:ascii="Courier New" w:eastAsia="Courier New" w:hAnsi="Courier New" w:cs="Courier New"/>
                <w:b/>
                <w:sz w:val="20"/>
                <w:szCs w:val="20"/>
              </w:rPr>
              <w:t>set_type</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Elf_Half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B488A43" w14:textId="77777777" w:rsidR="000304CC" w:rsidRDefault="000304CC" w:rsidP="00353507">
            <w:pPr>
              <w:spacing w:line="276" w:lineRule="auto"/>
            </w:pPr>
            <w:r>
              <w:t>Sets the object file type.</w:t>
            </w:r>
          </w:p>
        </w:tc>
      </w:tr>
      <w:tr w:rsidR="000304CC" w14:paraId="6BC347F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425046BA"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Elf_Half</w:t>
            </w:r>
          </w:p>
          <w:p w14:paraId="1CB62B15"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get_machine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39F927C" w14:textId="77777777" w:rsidR="000304CC" w:rsidRDefault="000304CC" w:rsidP="00353507">
            <w:pPr>
              <w:spacing w:line="276" w:lineRule="auto"/>
            </w:pPr>
            <w:r>
              <w:t>Returns the object file's architecture.</w:t>
            </w:r>
          </w:p>
        </w:tc>
      </w:tr>
      <w:tr w:rsidR="000304CC" w14:paraId="1C6E62F6"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3DAC6296"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v</w:t>
            </w:r>
            <w:r w:rsidR="000304CC" w:rsidRPr="00697651">
              <w:rPr>
                <w:rFonts w:ascii="Courier New" w:eastAsia="Courier New" w:hAnsi="Courier New" w:cs="Courier New"/>
                <w:sz w:val="20"/>
                <w:szCs w:val="20"/>
              </w:rPr>
              <w:t>oid</w:t>
            </w:r>
          </w:p>
          <w:p w14:paraId="194EF394" w14:textId="77777777" w:rsidR="000304CC" w:rsidRPr="00697651" w:rsidRDefault="000304CC" w:rsidP="00286380">
            <w:pPr>
              <w:spacing w:line="276" w:lineRule="auto"/>
              <w:ind w:right="80"/>
              <w:rPr>
                <w:rFonts w:ascii="Courier New" w:hAnsi="Courier New" w:cs="Courier New"/>
                <w:sz w:val="20"/>
                <w:szCs w:val="20"/>
              </w:rPr>
            </w:pPr>
            <w:r w:rsidRPr="00697651">
              <w:rPr>
                <w:rFonts w:ascii="Courier New" w:eastAsia="Courier New" w:hAnsi="Courier New" w:cs="Courier New"/>
                <w:b/>
                <w:sz w:val="20"/>
                <w:szCs w:val="20"/>
              </w:rPr>
              <w:t>set_machine</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Elf_Half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4E33B80" w14:textId="77777777" w:rsidR="000304CC" w:rsidRDefault="000304CC" w:rsidP="00353507">
            <w:pPr>
              <w:spacing w:line="276" w:lineRule="auto"/>
            </w:pPr>
            <w:r>
              <w:t>Sets the object file's architecture.</w:t>
            </w:r>
          </w:p>
        </w:tc>
      </w:tr>
      <w:tr w:rsidR="000304CC" w14:paraId="7C02E95B"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1D7397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Elf_Word</w:t>
            </w:r>
          </w:p>
          <w:p w14:paraId="48C3F8EC"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get_flags</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21315126" w14:textId="77777777" w:rsidR="000304CC" w:rsidRDefault="000304CC" w:rsidP="00353507">
            <w:pPr>
              <w:spacing w:line="276" w:lineRule="auto"/>
            </w:pPr>
            <w:r>
              <w:t>Returns processor-specific flags associated with the file.</w:t>
            </w:r>
          </w:p>
        </w:tc>
      </w:tr>
      <w:tr w:rsidR="000304CC" w14:paraId="044CE4EA"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16BF3E00" w14:textId="77777777"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1BA35E1" w14:textId="77777777" w:rsidR="000304CC" w:rsidRPr="00697651" w:rsidRDefault="000304CC" w:rsidP="00286380">
            <w:pPr>
              <w:spacing w:line="276" w:lineRule="auto"/>
              <w:ind w:right="320"/>
              <w:rPr>
                <w:rFonts w:ascii="Courier New" w:hAnsi="Courier New" w:cs="Courier New"/>
                <w:sz w:val="20"/>
                <w:szCs w:val="20"/>
              </w:rPr>
            </w:pPr>
            <w:r w:rsidRPr="00697651">
              <w:rPr>
                <w:rFonts w:ascii="Courier New" w:eastAsia="Courier New" w:hAnsi="Courier New" w:cs="Courier New"/>
                <w:b/>
                <w:sz w:val="20"/>
                <w:szCs w:val="20"/>
              </w:rPr>
              <w:t>set_flags</w:t>
            </w:r>
            <w:r w:rsidRPr="00697651">
              <w:rPr>
                <w:rFonts w:ascii="Courier New" w:eastAsia="Courier New" w:hAnsi="Courier New" w:cs="Courier New"/>
                <w:sz w:val="20"/>
                <w:szCs w:val="20"/>
              </w:rPr>
              <w:t xml:space="preserve">(Elf_Word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B1D534" w14:textId="77777777" w:rsidR="000304CC" w:rsidRDefault="000304CC" w:rsidP="00353507">
            <w:pPr>
              <w:spacing w:line="276" w:lineRule="auto"/>
            </w:pPr>
            <w:r>
              <w:t>Sets processor-specific flags associated with the file.</w:t>
            </w:r>
          </w:p>
        </w:tc>
      </w:tr>
      <w:tr w:rsidR="000304CC" w14:paraId="6633BDBE"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4F6A141"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14:paraId="5494EF96"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get_entry</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B83770" w14:textId="77777777" w:rsidR="000304CC" w:rsidRDefault="000304CC" w:rsidP="00353507">
            <w:pPr>
              <w:spacing w:line="276" w:lineRule="auto"/>
            </w:pPr>
            <w:r>
              <w:t>Returns the virtual address to which the system first transfers control.</w:t>
            </w:r>
          </w:p>
        </w:tc>
      </w:tr>
      <w:tr w:rsidR="000304CC" w14:paraId="16AF4BC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6A031E2D"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4A9A3BB" w14:textId="77777777" w:rsidR="000304CC" w:rsidRPr="00697651" w:rsidRDefault="000304CC" w:rsidP="00286380">
            <w:pPr>
              <w:spacing w:line="276" w:lineRule="auto"/>
              <w:ind w:right="80"/>
              <w:rPr>
                <w:rFonts w:ascii="Courier New" w:hAnsi="Courier New" w:cs="Courier New"/>
                <w:sz w:val="20"/>
                <w:szCs w:val="20"/>
              </w:rPr>
            </w:pPr>
            <w:r w:rsidRPr="00697651">
              <w:rPr>
                <w:rFonts w:ascii="Courier New" w:eastAsia="Courier New" w:hAnsi="Courier New" w:cs="Courier New"/>
                <w:b/>
                <w:sz w:val="20"/>
                <w:szCs w:val="20"/>
              </w:rPr>
              <w:t>set_entry</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FAE851" w14:textId="77777777" w:rsidR="000304CC" w:rsidRDefault="000304CC" w:rsidP="00353507">
            <w:pPr>
              <w:spacing w:line="276" w:lineRule="auto"/>
            </w:pPr>
            <w:r>
              <w:t>Sets the virtual address to which the system first transfers control.</w:t>
            </w:r>
          </w:p>
        </w:tc>
      </w:tr>
      <w:tr w:rsidR="000304CC" w14:paraId="15736852"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DFB281F"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073F1FC2"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get_sections_offset</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BB1F792" w14:textId="77777777" w:rsidR="000304CC" w:rsidRDefault="000304CC" w:rsidP="00353507">
            <w:pPr>
              <w:spacing w:line="276" w:lineRule="auto"/>
            </w:pPr>
            <w:r>
              <w:t>Returns the section header table's file offset in bytes.</w:t>
            </w:r>
          </w:p>
        </w:tc>
      </w:tr>
      <w:tr w:rsidR="000304CC" w14:paraId="1372043E"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775C1D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995953"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set_sections_offset</w:t>
            </w:r>
            <w:r w:rsidRPr="00697651">
              <w:rPr>
                <w:rFonts w:ascii="Courier New" w:eastAsia="Courier New" w:hAnsi="Courier New" w:cs="Courier New"/>
                <w:sz w:val="20"/>
                <w:szCs w:val="20"/>
              </w:rPr>
              <w:t>(</w:t>
            </w:r>
          </w:p>
          <w:p w14:paraId="55049C4B"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2CECCC9A" w14:textId="77777777" w:rsidR="000304CC" w:rsidRDefault="000304CC" w:rsidP="00353507">
            <w:pPr>
              <w:spacing w:line="276" w:lineRule="auto"/>
            </w:pPr>
            <w:r>
              <w:t>Sets the section header table's file offset. Attention! The value can be overridden by the library, when it creates new ELF file layout.</w:t>
            </w:r>
          </w:p>
        </w:tc>
      </w:tr>
      <w:tr w:rsidR="000304CC" w14:paraId="6D7FE97D" w14:textId="77777777"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14:paraId="18197F4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253404C8"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get_segments_offset</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57A84585" w14:textId="77777777" w:rsidR="000304CC" w:rsidRDefault="000304CC" w:rsidP="00353507">
            <w:pPr>
              <w:spacing w:line="276" w:lineRule="auto"/>
            </w:pPr>
            <w:r>
              <w:t>Returns the program header table's file offset.</w:t>
            </w:r>
          </w:p>
        </w:tc>
      </w:tr>
      <w:tr w:rsidR="000304CC" w14:paraId="087658A5" w14:textId="77777777"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14:paraId="5F2D490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6756C171"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set_segments_offset</w:t>
            </w:r>
            <w:r w:rsidRPr="00697651">
              <w:rPr>
                <w:rFonts w:ascii="Courier New" w:eastAsia="Courier New" w:hAnsi="Courier New" w:cs="Courier New"/>
                <w:sz w:val="20"/>
                <w:szCs w:val="20"/>
              </w:rPr>
              <w:t>(</w:t>
            </w:r>
          </w:p>
          <w:p w14:paraId="06480597"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40B16CC" w14:textId="77777777" w:rsidR="000304CC" w:rsidRDefault="000304CC" w:rsidP="00353507">
            <w:pPr>
              <w:spacing w:line="276" w:lineRule="auto"/>
            </w:pPr>
            <w:r>
              <w:t>Sets the program header table's file offset. Attention! The value can be overridden by the library, when it creates new ELF file layout.</w:t>
            </w:r>
          </w:p>
        </w:tc>
      </w:tr>
      <w:tr w:rsidR="000304CC" w14:paraId="325F3CD9"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3F335ED3" w14:textId="77777777" w:rsidR="000304CC" w:rsidRPr="00697651" w:rsidRDefault="000304CC" w:rsidP="00353507">
            <w:pPr>
              <w:spacing w:after="71"/>
              <w:rPr>
                <w:rFonts w:ascii="Courier New" w:hAnsi="Courier New" w:cs="Courier New"/>
                <w:sz w:val="20"/>
                <w:szCs w:val="20"/>
              </w:rPr>
            </w:pPr>
            <w:r w:rsidRPr="00697651">
              <w:rPr>
                <w:rFonts w:ascii="Courier New" w:eastAsia="Courier New" w:hAnsi="Courier New" w:cs="Courier New"/>
                <w:sz w:val="20"/>
                <w:szCs w:val="20"/>
              </w:rPr>
              <w:t>Elf_Half</w:t>
            </w:r>
          </w:p>
          <w:p w14:paraId="30C996ED"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get_section_name_str_index</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AFC682" w14:textId="77777777" w:rsidR="000304CC" w:rsidRDefault="000304CC" w:rsidP="00353507">
            <w:pPr>
              <w:spacing w:line="276" w:lineRule="auto"/>
            </w:pPr>
            <w:r>
              <w:t>Returns the section header table index of the entry associated with the section name string table.</w:t>
            </w:r>
          </w:p>
        </w:tc>
      </w:tr>
      <w:tr w:rsidR="000304CC" w14:paraId="6233D682" w14:textId="77777777"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14:paraId="0AAE1F96" w14:textId="77777777"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4FE6D4C"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b/>
                <w:bCs/>
                <w:sz w:val="20"/>
                <w:szCs w:val="20"/>
              </w:rPr>
              <w:t>set_section_name_str_index</w:t>
            </w:r>
            <w:r w:rsidRPr="00697651">
              <w:rPr>
                <w:rFonts w:ascii="Courier New" w:eastAsia="Courier New" w:hAnsi="Courier New" w:cs="Courier New"/>
                <w:sz w:val="20"/>
                <w:szCs w:val="20"/>
              </w:rPr>
              <w:t>(</w:t>
            </w:r>
          </w:p>
          <w:p w14:paraId="3FB3D21A"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Elf_Half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9012F3" w14:textId="77777777" w:rsidR="000304CC" w:rsidRDefault="000304CC" w:rsidP="00353507">
            <w:pPr>
              <w:spacing w:line="276" w:lineRule="auto"/>
            </w:pPr>
            <w:r>
              <w:t>Sets the section header table index of the entry associated with the section name string table.</w:t>
            </w:r>
          </w:p>
        </w:tc>
      </w:tr>
      <w:tr w:rsidR="000304CC" w14:paraId="30FDF076"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79B91828" w14:textId="77777777" w:rsidR="00286380" w:rsidRPr="00697651" w:rsidRDefault="000304CC"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ndianess_convertor&amp;</w:t>
            </w:r>
          </w:p>
          <w:p w14:paraId="4CE0BC0E" w14:textId="77777777"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get_convertor</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49B32EF" w14:textId="77777777" w:rsidR="000304CC" w:rsidRDefault="000304CC" w:rsidP="00353507">
            <w:pPr>
              <w:spacing w:line="276" w:lineRule="auto"/>
            </w:pPr>
            <w:r>
              <w:t xml:space="preserve">Returns endianess convertor reference for the specific </w:t>
            </w:r>
            <w:r>
              <w:rPr>
                <w:rFonts w:ascii="Courier New" w:eastAsia="Courier New" w:hAnsi="Courier New" w:cs="Courier New"/>
              </w:rPr>
              <w:t>elfio</w:t>
            </w:r>
            <w:r>
              <w:t xml:space="preserve"> object instance.</w:t>
            </w:r>
          </w:p>
        </w:tc>
      </w:tr>
      <w:tr w:rsidR="000304CC" w14:paraId="03D890B8" w14:textId="77777777"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14:paraId="18FEBF74"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Elf_Xword</w:t>
            </w:r>
          </w:p>
          <w:p w14:paraId="00037DCA" w14:textId="77777777"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b/>
                <w:sz w:val="20"/>
                <w:szCs w:val="20"/>
              </w:rPr>
              <w:t>get_default_entry_size</w:t>
            </w:r>
            <w:r w:rsidRPr="00697651">
              <w:rPr>
                <w:rFonts w:ascii="Courier New" w:eastAsia="Courier New" w:hAnsi="Courier New" w:cs="Courier New"/>
                <w:sz w:val="20"/>
                <w:szCs w:val="20"/>
              </w:rPr>
              <w:t>(</w:t>
            </w:r>
          </w:p>
          <w:p w14:paraId="20FD6E26"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Elf_Word </w:t>
            </w:r>
            <w:r w:rsidR="000304CC" w:rsidRPr="00697651">
              <w:rPr>
                <w:rFonts w:ascii="Courier New" w:eastAsia="Courier New" w:hAnsi="Courier New" w:cs="Courier New"/>
                <w:i/>
                <w:sz w:val="20"/>
                <w:szCs w:val="20"/>
              </w:rPr>
              <w:t>section_type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35777163" w14:textId="77777777" w:rsidR="000304CC" w:rsidRDefault="000304CC" w:rsidP="00353507">
            <w:pPr>
              <w:spacing w:after="48" w:line="244" w:lineRule="auto"/>
              <w:ind w:right="123"/>
            </w:pPr>
            <w:r>
              <w:t>Returns default entry size for known section types having different values on 32 and 64 bit architectures. At the moment, only SHT_RELA,</w:t>
            </w:r>
          </w:p>
          <w:p w14:paraId="4245B280" w14:textId="77777777" w:rsidR="000304CC" w:rsidRDefault="000304CC" w:rsidP="00353507">
            <w:pPr>
              <w:spacing w:after="48"/>
            </w:pPr>
            <w:r>
              <w:t>SHT_REL, SHT_SYMTAB and SHT_DYNAMIC</w:t>
            </w:r>
          </w:p>
          <w:p w14:paraId="06DDBE42" w14:textId="77777777" w:rsidR="000304CC" w:rsidRDefault="000304CC" w:rsidP="00353507">
            <w:pPr>
              <w:spacing w:line="276" w:lineRule="auto"/>
            </w:pPr>
            <w:r>
              <w:t>are 'known' section types. The function returns 0 for other section types.</w:t>
            </w:r>
          </w:p>
        </w:tc>
      </w:tr>
    </w:tbl>
    <w:p w14:paraId="263492CD" w14:textId="77777777" w:rsidR="00635738" w:rsidRDefault="00635738" w:rsidP="00635738"/>
    <w:p w14:paraId="49F07F8A" w14:textId="77777777" w:rsidR="00A07E6F" w:rsidRDefault="00A07E6F" w:rsidP="00635738"/>
    <w:p w14:paraId="2A59AC66" w14:textId="77777777" w:rsidR="003E11CD" w:rsidRDefault="003E11CD" w:rsidP="00635738"/>
    <w:p w14:paraId="4D3781AC" w14:textId="77777777" w:rsidR="003E11CD" w:rsidRDefault="003E11CD" w:rsidP="00635738"/>
    <w:p w14:paraId="65767B4C" w14:textId="77777777" w:rsidR="00635738" w:rsidRDefault="00635738" w:rsidP="00635738">
      <w:pPr>
        <w:pStyle w:val="Heading2"/>
      </w:pPr>
      <w:bookmarkStart w:id="13" w:name="_Toc478424371"/>
      <w:r w:rsidRPr="00635738">
        <w:t>section</w:t>
      </w:r>
      <w:bookmarkEnd w:id="13"/>
    </w:p>
    <w:p w14:paraId="0D650E52" w14:textId="77777777" w:rsidR="00635738" w:rsidRDefault="00635738" w:rsidP="00635738">
      <w:r w:rsidRPr="00635738">
        <w:t xml:space="preserve">Class </w:t>
      </w:r>
      <w:r>
        <w:t>‘</w:t>
      </w:r>
      <w:r w:rsidRPr="00635738">
        <w:t>section</w:t>
      </w:r>
      <w:r>
        <w:t>’</w:t>
      </w:r>
      <w:r w:rsidRPr="00635738">
        <w:t xml:space="preserve"> has no public data members.</w:t>
      </w:r>
    </w:p>
    <w:p w14:paraId="78E30EFE" w14:textId="77777777" w:rsidR="00635738" w:rsidRDefault="00635738" w:rsidP="00635738">
      <w:pPr>
        <w:pStyle w:val="Heading3"/>
      </w:pPr>
      <w:r w:rsidRPr="00635738">
        <w:t>Member functions</w:t>
      </w:r>
    </w:p>
    <w:p w14:paraId="39C310BF" w14:textId="77777777" w:rsidR="00635738" w:rsidRDefault="00790FD4" w:rsidP="00635738">
      <w:r>
        <w:rPr>
          <w:rFonts w:ascii="Courier New" w:eastAsia="Courier New" w:hAnsi="Courier New" w:cs="Courier New"/>
        </w:rPr>
        <w:t>section</w:t>
      </w:r>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14:paraId="0D6DDB13" w14:textId="77777777"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14:paraId="0B664D93" w14:textId="77777777"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6EBAC03D" w14:textId="77777777" w:rsidR="00790FD4" w:rsidRDefault="00790FD4" w:rsidP="00353507">
            <w:pPr>
              <w:spacing w:line="276" w:lineRule="auto"/>
              <w:jc w:val="center"/>
            </w:pPr>
            <w:r>
              <w:rPr>
                <w:rFonts w:ascii="Times New Roman" w:eastAsia="Times New Roman" w:hAnsi="Times New Roman" w:cs="Times New Roman"/>
                <w:b/>
              </w:rPr>
              <w:t>Description</w:t>
            </w:r>
          </w:p>
        </w:tc>
      </w:tr>
      <w:tr w:rsidR="00790FD4" w14:paraId="5DB1EA2A"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4A7A2591"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B001852" w14:textId="77777777"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‘elfio’ object</w:t>
            </w:r>
          </w:p>
        </w:tc>
      </w:tr>
      <w:tr w:rsidR="00790FD4" w14:paraId="2FC4151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0D712813"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91B1A13" w14:textId="77777777" w:rsidR="00790FD4" w:rsidRDefault="00790FD4" w:rsidP="00353507">
            <w:pPr>
              <w:spacing w:line="276" w:lineRule="auto"/>
            </w:pPr>
            <w:r>
              <w:t>The destructor.</w:t>
            </w:r>
          </w:p>
        </w:tc>
      </w:tr>
      <w:tr w:rsidR="00C41CF7" w14:paraId="67AEEBB1"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106999BA" w14:textId="77777777" w:rsidR="00C41CF7" w:rsidRPr="00697651" w:rsidRDefault="00C41CF7"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3E3B38E8" w14:textId="77777777" w:rsidR="00C41CF7" w:rsidRPr="00697651" w:rsidRDefault="00C41CF7" w:rsidP="00C41CF7">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3960" w:type="dxa"/>
            <w:tcBorders>
              <w:top w:val="single" w:sz="4" w:space="0" w:color="000000"/>
              <w:left w:val="single" w:sz="4" w:space="0" w:color="000000"/>
              <w:bottom w:val="single" w:sz="4" w:space="0" w:color="000000"/>
              <w:right w:val="single" w:sz="4" w:space="0" w:color="000000"/>
            </w:tcBorders>
          </w:tcPr>
          <w:p w14:paraId="0102E8F0" w14:textId="77777777"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14:paraId="0262C973"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3C94E175" w14:textId="77777777"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369A29FC" w14:textId="77777777" w:rsidR="00BA0053" w:rsidRPr="00697651" w:rsidRDefault="00BA0053" w:rsidP="00C41CF7">
            <w:pPr>
              <w:spacing w:line="276" w:lineRule="auto"/>
              <w:rPr>
                <w:rFonts w:ascii="Courier New" w:eastAsia="Courier New" w:hAnsi="Courier New" w:cs="Courier New"/>
                <w:bCs/>
                <w:sz w:val="20"/>
                <w:szCs w:val="20"/>
              </w:rPr>
            </w:pPr>
          </w:p>
          <w:p w14:paraId="53497247" w14:textId="77777777"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
                <w:sz w:val="20"/>
                <w:szCs w:val="20"/>
              </w:rPr>
              <w:t>set_name</w:t>
            </w:r>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std::string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14:paraId="43B1DD7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set_type</w:t>
            </w:r>
            <w:r w:rsidRPr="00697651">
              <w:rPr>
                <w:rFonts w:ascii="Courier New" w:eastAsia="Courier New" w:hAnsi="Courier New" w:cs="Courier New"/>
                <w:bCs/>
                <w:sz w:val="20"/>
                <w:szCs w:val="20"/>
              </w:rPr>
              <w:t>( Elf_Word )</w:t>
            </w:r>
          </w:p>
          <w:p w14:paraId="1989151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set_flags</w:t>
            </w:r>
            <w:r w:rsidRPr="00697651">
              <w:rPr>
                <w:rFonts w:ascii="Courier New" w:eastAsia="Courier New" w:hAnsi="Courier New" w:cs="Courier New"/>
                <w:bCs/>
                <w:sz w:val="20"/>
                <w:szCs w:val="20"/>
              </w:rPr>
              <w:t>( Elf_Xword )</w:t>
            </w:r>
          </w:p>
          <w:p w14:paraId="3AFBC3F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set_info</w:t>
            </w:r>
            <w:r w:rsidRPr="00697651">
              <w:rPr>
                <w:rFonts w:ascii="Courier New" w:eastAsia="Courier New" w:hAnsi="Courier New" w:cs="Courier New"/>
                <w:bCs/>
                <w:sz w:val="20"/>
                <w:szCs w:val="20"/>
              </w:rPr>
              <w:t>( Elf_Word )</w:t>
            </w:r>
          </w:p>
          <w:p w14:paraId="6798B630"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set_link</w:t>
            </w:r>
            <w:r w:rsidRPr="00697651">
              <w:rPr>
                <w:rFonts w:ascii="Courier New" w:eastAsia="Courier New" w:hAnsi="Courier New" w:cs="Courier New"/>
                <w:bCs/>
                <w:sz w:val="20"/>
                <w:szCs w:val="20"/>
              </w:rPr>
              <w:t>( Elf_Word )</w:t>
            </w:r>
          </w:p>
          <w:p w14:paraId="68922DC5"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set_addr_align</w:t>
            </w:r>
            <w:r w:rsidRPr="00697651">
              <w:rPr>
                <w:rFonts w:ascii="Courier New" w:eastAsia="Courier New" w:hAnsi="Courier New" w:cs="Courier New"/>
                <w:bCs/>
                <w:sz w:val="20"/>
                <w:szCs w:val="20"/>
              </w:rPr>
              <w:t>( Elf_Xword )</w:t>
            </w:r>
          </w:p>
          <w:p w14:paraId="4AF2D2B4"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set_entry_size</w:t>
            </w:r>
            <w:r w:rsidRPr="00697651">
              <w:rPr>
                <w:rFonts w:ascii="Courier New" w:eastAsia="Courier New" w:hAnsi="Courier New" w:cs="Courier New"/>
                <w:bCs/>
                <w:sz w:val="20"/>
                <w:szCs w:val="20"/>
              </w:rPr>
              <w:t>( Elf_Xword )</w:t>
            </w:r>
          </w:p>
          <w:p w14:paraId="608A320F"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set_address</w:t>
            </w:r>
            <w:r w:rsidRPr="00697651">
              <w:rPr>
                <w:rFonts w:ascii="Courier New" w:eastAsia="Courier New" w:hAnsi="Courier New" w:cs="Courier New"/>
                <w:bCs/>
                <w:sz w:val="20"/>
                <w:szCs w:val="20"/>
              </w:rPr>
              <w:t>( Elf64_Addr )</w:t>
            </w:r>
          </w:p>
          <w:p w14:paraId="30AF4E27"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set_size</w:t>
            </w:r>
            <w:r w:rsidRPr="00697651">
              <w:rPr>
                <w:rFonts w:ascii="Courier New" w:eastAsia="Courier New" w:hAnsi="Courier New" w:cs="Courier New"/>
                <w:bCs/>
                <w:sz w:val="20"/>
                <w:szCs w:val="20"/>
              </w:rPr>
              <w:t>( Elf_Xword )</w:t>
            </w:r>
          </w:p>
          <w:p w14:paraId="50560CC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set_name_string_offset</w:t>
            </w:r>
            <w:r w:rsidRPr="00697651">
              <w:rPr>
                <w:rFonts w:ascii="Courier New" w:eastAsia="Courier New" w:hAnsi="Courier New" w:cs="Courier New"/>
                <w:bCs/>
                <w:sz w:val="20"/>
                <w:szCs w:val="20"/>
              </w:rPr>
              <w:t>( Elf_Word )</w:t>
            </w:r>
          </w:p>
        </w:tc>
        <w:tc>
          <w:tcPr>
            <w:tcW w:w="3960" w:type="dxa"/>
            <w:tcBorders>
              <w:top w:val="single" w:sz="4" w:space="0" w:color="000000"/>
              <w:left w:val="single" w:sz="4" w:space="0" w:color="000000"/>
              <w:bottom w:val="single" w:sz="4" w:space="0" w:color="000000"/>
              <w:right w:val="single" w:sz="4" w:space="0" w:color="000000"/>
            </w:tcBorders>
          </w:tcPr>
          <w:p w14:paraId="1035FE20" w14:textId="77777777" w:rsidR="00C41CF7" w:rsidRDefault="00C41CF7" w:rsidP="00BA0053">
            <w:pPr>
              <w:spacing w:line="276" w:lineRule="auto"/>
            </w:pPr>
            <w:r>
              <w:t xml:space="preserve">Sets </w:t>
            </w:r>
            <w:r w:rsidR="00BA0053">
              <w:t>attributes</w:t>
            </w:r>
            <w:r>
              <w:t xml:space="preserve"> for the section</w:t>
            </w:r>
          </w:p>
        </w:tc>
      </w:tr>
      <w:tr w:rsidR="00C41CF7" w14:paraId="462C3C2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2D7009E"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2D3F7DF3" w14:textId="77777777" w:rsidR="00BA0053" w:rsidRPr="00697651" w:rsidRDefault="00BA0053" w:rsidP="00BA0053">
            <w:pPr>
              <w:spacing w:line="276" w:lineRule="auto"/>
              <w:rPr>
                <w:rFonts w:ascii="Courier New" w:eastAsia="Courier New" w:hAnsi="Courier New" w:cs="Courier New"/>
                <w:bCs/>
                <w:sz w:val="20"/>
                <w:szCs w:val="20"/>
              </w:rPr>
            </w:pPr>
          </w:p>
          <w:p w14:paraId="77CFA7DE"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std::string </w:t>
            </w:r>
            <w:r w:rsidRPr="00697651">
              <w:rPr>
                <w:rFonts w:ascii="Courier New" w:eastAsia="Courier New" w:hAnsi="Courier New" w:cs="Courier New"/>
                <w:b/>
                <w:sz w:val="20"/>
                <w:szCs w:val="20"/>
              </w:rPr>
              <w:t>get_name</w:t>
            </w:r>
            <w:r w:rsidRPr="00697651">
              <w:rPr>
                <w:rFonts w:ascii="Courier New" w:eastAsia="Courier New" w:hAnsi="Courier New" w:cs="Courier New"/>
                <w:bCs/>
                <w:sz w:val="20"/>
                <w:szCs w:val="20"/>
              </w:rPr>
              <w:t>()</w:t>
            </w:r>
          </w:p>
          <w:p w14:paraId="7467F29F"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get_type</w:t>
            </w:r>
            <w:r w:rsidR="00BA0053" w:rsidRPr="00697651">
              <w:rPr>
                <w:rFonts w:ascii="Courier New" w:eastAsia="Courier New" w:hAnsi="Courier New" w:cs="Courier New"/>
                <w:bCs/>
                <w:sz w:val="20"/>
                <w:szCs w:val="20"/>
              </w:rPr>
              <w:t>()</w:t>
            </w:r>
          </w:p>
          <w:p w14:paraId="52D3AB15"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get_flags</w:t>
            </w:r>
            <w:r w:rsidR="00BA0053" w:rsidRPr="00697651">
              <w:rPr>
                <w:rFonts w:ascii="Courier New" w:eastAsia="Courier New" w:hAnsi="Courier New" w:cs="Courier New"/>
                <w:bCs/>
                <w:sz w:val="20"/>
                <w:szCs w:val="20"/>
              </w:rPr>
              <w:t>()</w:t>
            </w:r>
          </w:p>
          <w:p w14:paraId="1D571F12"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get_info</w:t>
            </w:r>
            <w:r w:rsidR="00BA0053" w:rsidRPr="00697651">
              <w:rPr>
                <w:rFonts w:ascii="Courier New" w:eastAsia="Courier New" w:hAnsi="Courier New" w:cs="Courier New"/>
                <w:bCs/>
                <w:sz w:val="20"/>
                <w:szCs w:val="20"/>
              </w:rPr>
              <w:t>()</w:t>
            </w:r>
          </w:p>
          <w:p w14:paraId="324FB23B"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get_link</w:t>
            </w:r>
            <w:r w:rsidR="00BA0053" w:rsidRPr="00697651">
              <w:rPr>
                <w:rFonts w:ascii="Courier New" w:eastAsia="Courier New" w:hAnsi="Courier New" w:cs="Courier New"/>
                <w:bCs/>
                <w:sz w:val="20"/>
                <w:szCs w:val="20"/>
              </w:rPr>
              <w:t>()</w:t>
            </w:r>
          </w:p>
          <w:p w14:paraId="36756038"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get_addr_align</w:t>
            </w:r>
            <w:r w:rsidR="00BA0053" w:rsidRPr="00697651">
              <w:rPr>
                <w:rFonts w:ascii="Courier New" w:eastAsia="Courier New" w:hAnsi="Courier New" w:cs="Courier New"/>
                <w:bCs/>
                <w:sz w:val="20"/>
                <w:szCs w:val="20"/>
              </w:rPr>
              <w:t>()</w:t>
            </w:r>
          </w:p>
          <w:p w14:paraId="4FF91591"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get_entry_size</w:t>
            </w:r>
            <w:r w:rsidR="00BA0053" w:rsidRPr="00697651">
              <w:rPr>
                <w:rFonts w:ascii="Courier New" w:eastAsia="Courier New" w:hAnsi="Courier New" w:cs="Courier New"/>
                <w:bCs/>
                <w:sz w:val="20"/>
                <w:szCs w:val="20"/>
              </w:rPr>
              <w:t>()</w:t>
            </w:r>
          </w:p>
          <w:p w14:paraId="21BD319F"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get_address</w:t>
            </w:r>
            <w:r w:rsidR="00BA0053" w:rsidRPr="00697651">
              <w:rPr>
                <w:rFonts w:ascii="Courier New" w:eastAsia="Courier New" w:hAnsi="Courier New" w:cs="Courier New"/>
                <w:bCs/>
                <w:sz w:val="20"/>
                <w:szCs w:val="20"/>
              </w:rPr>
              <w:t>()</w:t>
            </w:r>
          </w:p>
          <w:p w14:paraId="72256159"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get_size</w:t>
            </w:r>
            <w:r w:rsidR="00BA0053" w:rsidRPr="00697651">
              <w:rPr>
                <w:rFonts w:ascii="Courier New" w:eastAsia="Courier New" w:hAnsi="Courier New" w:cs="Courier New"/>
                <w:bCs/>
                <w:sz w:val="20"/>
                <w:szCs w:val="20"/>
              </w:rPr>
              <w:t>()</w:t>
            </w:r>
          </w:p>
          <w:p w14:paraId="1F148334" w14:textId="77777777" w:rsidR="00C41CF7"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get_name_string_offset</w:t>
            </w:r>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70FA1CB5" w14:textId="77777777" w:rsidR="00C41CF7" w:rsidRDefault="003E6969" w:rsidP="00C41CF7">
            <w:pPr>
              <w:spacing w:line="276" w:lineRule="auto"/>
            </w:pPr>
            <w:r>
              <w:lastRenderedPageBreak/>
              <w:t>Returns section attributes</w:t>
            </w:r>
          </w:p>
        </w:tc>
      </w:tr>
      <w:tr w:rsidR="006C68A6" w14:paraId="16D885B0"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A0C42F7"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14:paraId="3371CA4F" w14:textId="77777777" w:rsidR="006C68A6" w:rsidRPr="00697651" w:rsidRDefault="006C68A6" w:rsidP="00BA0053">
            <w:pPr>
              <w:spacing w:line="276" w:lineRule="auto"/>
              <w:rPr>
                <w:rFonts w:ascii="Courier New" w:eastAsia="Courier New" w:hAnsi="Courier New" w:cs="Courier New"/>
                <w:bCs/>
                <w:sz w:val="20"/>
                <w:szCs w:val="20"/>
              </w:rPr>
            </w:pPr>
          </w:p>
          <w:p w14:paraId="2F6B049A"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r w:rsidRPr="00697651">
              <w:rPr>
                <w:rFonts w:ascii="Courier New" w:eastAsia="Courier New" w:hAnsi="Courier New" w:cs="Courier New"/>
                <w:b/>
                <w:sz w:val="20"/>
                <w:szCs w:val="20"/>
              </w:rPr>
              <w:t>get_data</w:t>
            </w:r>
            <w:r w:rsidRPr="00697651">
              <w:rPr>
                <w:rFonts w:ascii="Courier New" w:eastAsia="Courier New" w:hAnsi="Courier New" w:cs="Courier New"/>
                <w:bCs/>
                <w:sz w:val="20"/>
                <w:szCs w:val="20"/>
              </w:rPr>
              <w:t>()</w:t>
            </w:r>
          </w:p>
          <w:p w14:paraId="379C61DC" w14:textId="77777777" w:rsidR="006C68A6" w:rsidRPr="00697651" w:rsidRDefault="006C68A6" w:rsidP="006C68A6">
            <w:pPr>
              <w:spacing w:line="276" w:lineRule="auto"/>
              <w:rPr>
                <w:rFonts w:ascii="Courier New" w:eastAsia="Courier New" w:hAnsi="Courier New" w:cs="Courier New"/>
                <w:bCs/>
                <w:sz w:val="20"/>
                <w:szCs w:val="20"/>
              </w:rPr>
            </w:pPr>
          </w:p>
          <w:p w14:paraId="05630D91"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set_data</w:t>
            </w:r>
            <w:r w:rsidRPr="00697651">
              <w:rPr>
                <w:rFonts w:ascii="Courier New" w:eastAsia="Courier New" w:hAnsi="Courier New" w:cs="Courier New"/>
                <w:bCs/>
                <w:sz w:val="20"/>
                <w:szCs w:val="20"/>
              </w:rPr>
              <w:t>(</w:t>
            </w:r>
          </w:p>
          <w:p w14:paraId="440C229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pData,</w:t>
            </w:r>
          </w:p>
          <w:p w14:paraId="20977CB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size )</w:t>
            </w:r>
          </w:p>
          <w:p w14:paraId="6E98DA29" w14:textId="77777777" w:rsidR="006C68A6" w:rsidRPr="00697651" w:rsidRDefault="006C68A6" w:rsidP="006C68A6">
            <w:pPr>
              <w:spacing w:line="276" w:lineRule="auto"/>
              <w:rPr>
                <w:rFonts w:ascii="Courier New" w:eastAsia="Courier New" w:hAnsi="Courier New" w:cs="Courier New"/>
                <w:bCs/>
                <w:sz w:val="20"/>
                <w:szCs w:val="20"/>
              </w:rPr>
            </w:pPr>
          </w:p>
          <w:p w14:paraId="78F65AFD"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set_data</w:t>
            </w:r>
            <w:r w:rsidRPr="00697651">
              <w:rPr>
                <w:rFonts w:ascii="Courier New" w:eastAsia="Courier New" w:hAnsi="Courier New" w:cs="Courier New"/>
                <w:bCs/>
                <w:sz w:val="20"/>
                <w:szCs w:val="20"/>
              </w:rPr>
              <w:t>(</w:t>
            </w:r>
          </w:p>
          <w:p w14:paraId="1E0DA51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data )</w:t>
            </w:r>
          </w:p>
          <w:p w14:paraId="0C83C6C4" w14:textId="77777777" w:rsidR="006C68A6" w:rsidRPr="00697651" w:rsidRDefault="006C68A6" w:rsidP="006C68A6">
            <w:pPr>
              <w:spacing w:line="276" w:lineRule="auto"/>
              <w:rPr>
                <w:rFonts w:ascii="Courier New" w:eastAsia="Courier New" w:hAnsi="Courier New" w:cs="Courier New"/>
                <w:bCs/>
                <w:sz w:val="20"/>
                <w:szCs w:val="20"/>
              </w:rPr>
            </w:pPr>
          </w:p>
          <w:p w14:paraId="366D0B6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append_data</w:t>
            </w:r>
            <w:r w:rsidRPr="00697651">
              <w:rPr>
                <w:rFonts w:ascii="Courier New" w:eastAsia="Courier New" w:hAnsi="Courier New" w:cs="Courier New"/>
                <w:bCs/>
                <w:sz w:val="20"/>
                <w:szCs w:val="20"/>
              </w:rPr>
              <w:t>(</w:t>
            </w:r>
          </w:p>
          <w:p w14:paraId="105AF26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pData,</w:t>
            </w:r>
          </w:p>
          <w:p w14:paraId="0C11B1DC"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size )</w:t>
            </w:r>
          </w:p>
          <w:p w14:paraId="1DE0FBFF" w14:textId="77777777" w:rsidR="006C68A6" w:rsidRPr="00697651" w:rsidRDefault="006C68A6" w:rsidP="006C68A6">
            <w:pPr>
              <w:spacing w:line="276" w:lineRule="auto"/>
              <w:rPr>
                <w:rFonts w:ascii="Courier New" w:eastAsia="Courier New" w:hAnsi="Courier New" w:cs="Courier New"/>
                <w:bCs/>
                <w:sz w:val="20"/>
                <w:szCs w:val="20"/>
              </w:rPr>
            </w:pPr>
          </w:p>
          <w:p w14:paraId="5B302C8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append_data</w:t>
            </w:r>
            <w:r w:rsidRPr="00697651">
              <w:rPr>
                <w:rFonts w:ascii="Courier New" w:eastAsia="Courier New" w:hAnsi="Courier New" w:cs="Courier New"/>
                <w:bCs/>
                <w:sz w:val="20"/>
                <w:szCs w:val="20"/>
              </w:rPr>
              <w:t>(</w:t>
            </w:r>
          </w:p>
          <w:p w14:paraId="6228BDB6"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data )</w:t>
            </w:r>
          </w:p>
        </w:tc>
        <w:tc>
          <w:tcPr>
            <w:tcW w:w="3960" w:type="dxa"/>
            <w:tcBorders>
              <w:top w:val="single" w:sz="4" w:space="0" w:color="000000"/>
              <w:left w:val="single" w:sz="4" w:space="0" w:color="000000"/>
              <w:bottom w:val="single" w:sz="4" w:space="0" w:color="000000"/>
              <w:right w:val="single" w:sz="4" w:space="0" w:color="000000"/>
            </w:tcBorders>
          </w:tcPr>
          <w:p w14:paraId="5002CF53" w14:textId="77777777" w:rsidR="006C68A6" w:rsidRDefault="000F5231" w:rsidP="00C41CF7">
            <w:pPr>
              <w:spacing w:line="276" w:lineRule="auto"/>
            </w:pPr>
            <w:r>
              <w:t>Manages section data</w:t>
            </w:r>
          </w:p>
        </w:tc>
      </w:tr>
    </w:tbl>
    <w:p w14:paraId="0B8D5EF2" w14:textId="77777777" w:rsidR="00790FD4" w:rsidRDefault="00790FD4" w:rsidP="00635738"/>
    <w:p w14:paraId="4980319F" w14:textId="77777777" w:rsidR="0070648E" w:rsidRDefault="0070648E" w:rsidP="00635738"/>
    <w:p w14:paraId="55FC7415" w14:textId="77777777" w:rsidR="00635738" w:rsidRDefault="00635738" w:rsidP="00635738">
      <w:pPr>
        <w:pStyle w:val="Heading2"/>
      </w:pPr>
      <w:bookmarkStart w:id="14" w:name="_Toc478424372"/>
      <w:r w:rsidRPr="00635738">
        <w:t>se</w:t>
      </w:r>
      <w:r>
        <w:t>gment</w:t>
      </w:r>
      <w:bookmarkEnd w:id="14"/>
    </w:p>
    <w:p w14:paraId="50FE22DE" w14:textId="77777777" w:rsidR="00635738" w:rsidRDefault="00635738" w:rsidP="00635738">
      <w:r w:rsidRPr="00635738">
        <w:t xml:space="preserve">Class </w:t>
      </w:r>
      <w:r>
        <w:t>‘segment’</w:t>
      </w:r>
      <w:r w:rsidRPr="00635738">
        <w:t xml:space="preserve"> has no public data members.</w:t>
      </w:r>
    </w:p>
    <w:p w14:paraId="408C854D" w14:textId="77777777" w:rsidR="00635738" w:rsidRDefault="00635738" w:rsidP="00635738">
      <w:pPr>
        <w:pStyle w:val="Heading3"/>
      </w:pPr>
      <w:r w:rsidRPr="00635738">
        <w:t>Member functions</w:t>
      </w:r>
    </w:p>
    <w:p w14:paraId="69E2AEF7" w14:textId="77777777" w:rsidR="0070648E" w:rsidRDefault="0070648E" w:rsidP="0070648E">
      <w:r>
        <w:rPr>
          <w:rFonts w:ascii="Courier New" w:eastAsia="Courier New" w:hAnsi="Courier New" w:cs="Courier New"/>
        </w:rPr>
        <w:t>segment</w:t>
      </w:r>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14:paraId="4B0CD3D9" w14:textId="77777777"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14:paraId="385F2B53" w14:textId="77777777"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360DD0B7" w14:textId="77777777" w:rsidR="0070648E" w:rsidRDefault="0070648E" w:rsidP="0070648E">
            <w:pPr>
              <w:spacing w:line="276" w:lineRule="auto"/>
              <w:jc w:val="center"/>
            </w:pPr>
            <w:r>
              <w:rPr>
                <w:rFonts w:ascii="Times New Roman" w:eastAsia="Times New Roman" w:hAnsi="Times New Roman" w:cs="Times New Roman"/>
                <w:b/>
              </w:rPr>
              <w:t>Description</w:t>
            </w:r>
          </w:p>
        </w:tc>
      </w:tr>
      <w:tr w:rsidR="0070648E" w14:paraId="659D2482"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4627FDBB"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73DB6DE" w14:textId="77777777" w:rsidR="0070648E" w:rsidRDefault="0070648E" w:rsidP="0070648E">
            <w:pPr>
              <w:spacing w:line="276" w:lineRule="auto"/>
            </w:pPr>
            <w:r>
              <w:t>The default constructor. No segment class instances are created manually. Usually, ‘add’ method is used for ‘segments’ data member of ‘elfio’ object</w:t>
            </w:r>
          </w:p>
        </w:tc>
      </w:tr>
      <w:tr w:rsidR="0070648E" w14:paraId="4123D128"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588E8277"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6E2FF701" w14:textId="77777777" w:rsidR="0070648E" w:rsidRDefault="0070648E" w:rsidP="0070648E">
            <w:pPr>
              <w:spacing w:line="276" w:lineRule="auto"/>
            </w:pPr>
            <w:r>
              <w:t>The destructor.</w:t>
            </w:r>
          </w:p>
        </w:tc>
      </w:tr>
      <w:tr w:rsidR="0070648E" w14:paraId="25688F4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161BC5A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427B1EAB" w14:textId="77777777" w:rsidR="0070648E" w:rsidRPr="00697651" w:rsidRDefault="0070648E" w:rsidP="0070648E">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3960" w:type="dxa"/>
            <w:tcBorders>
              <w:top w:val="single" w:sz="4" w:space="0" w:color="000000"/>
              <w:left w:val="single" w:sz="4" w:space="0" w:color="000000"/>
              <w:bottom w:val="single" w:sz="4" w:space="0" w:color="000000"/>
              <w:right w:val="single" w:sz="4" w:space="0" w:color="000000"/>
            </w:tcBorders>
          </w:tcPr>
          <w:p w14:paraId="08544F08" w14:textId="77777777" w:rsidR="0070648E" w:rsidRDefault="0070648E" w:rsidP="0070648E">
            <w:pPr>
              <w:spacing w:line="276" w:lineRule="auto"/>
            </w:pPr>
            <w:r>
              <w:t>Returns segment’s index</w:t>
            </w:r>
          </w:p>
        </w:tc>
      </w:tr>
      <w:tr w:rsidR="0070648E" w14:paraId="5C6ABED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374D07B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212E7D95" w14:textId="77777777" w:rsidR="0070648E" w:rsidRPr="00697651" w:rsidRDefault="0070648E" w:rsidP="0070648E">
            <w:pPr>
              <w:spacing w:line="276" w:lineRule="auto"/>
              <w:rPr>
                <w:rFonts w:ascii="Courier New" w:eastAsia="Courier New" w:hAnsi="Courier New" w:cs="Courier New"/>
                <w:bCs/>
                <w:sz w:val="20"/>
                <w:szCs w:val="20"/>
              </w:rPr>
            </w:pPr>
          </w:p>
          <w:p w14:paraId="0F947F25" w14:textId="77777777"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set_type</w:t>
            </w:r>
            <w:r w:rsidRPr="00697651">
              <w:rPr>
                <w:rFonts w:ascii="Courier New" w:eastAsia="Courier New" w:hAnsi="Courier New" w:cs="Courier New"/>
                <w:bCs/>
                <w:sz w:val="20"/>
                <w:szCs w:val="20"/>
              </w:rPr>
              <w:t>( Elf_Word )</w:t>
            </w:r>
          </w:p>
          <w:p w14:paraId="4EDE62E4"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set_flags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Elf_Word )</w:t>
            </w:r>
          </w:p>
          <w:p w14:paraId="4484A45D"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set_align</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p w14:paraId="2FA24DF7"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r w:rsidRPr="00697651">
              <w:rPr>
                <w:rFonts w:ascii="Courier New" w:eastAsia="Courier New" w:hAnsi="Courier New" w:cs="Courier New"/>
                <w:b/>
                <w:sz w:val="20"/>
                <w:szCs w:val="20"/>
              </w:rPr>
              <w:t>set_virtual_address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095CFD5"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set_physical_address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E52BC5B"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set_file_size</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p w14:paraId="1710955A"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set_memory_size</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tc>
        <w:tc>
          <w:tcPr>
            <w:tcW w:w="3960" w:type="dxa"/>
            <w:tcBorders>
              <w:top w:val="single" w:sz="4" w:space="0" w:color="000000"/>
              <w:left w:val="single" w:sz="4" w:space="0" w:color="000000"/>
              <w:bottom w:val="single" w:sz="4" w:space="0" w:color="000000"/>
              <w:right w:val="single" w:sz="4" w:space="0" w:color="000000"/>
            </w:tcBorders>
          </w:tcPr>
          <w:p w14:paraId="723E55B4" w14:textId="77777777" w:rsidR="0070648E" w:rsidRDefault="0070648E" w:rsidP="0070648E">
            <w:pPr>
              <w:spacing w:line="276" w:lineRule="auto"/>
            </w:pPr>
            <w:r>
              <w:lastRenderedPageBreak/>
              <w:t>Sets attributes for the segment</w:t>
            </w:r>
          </w:p>
        </w:tc>
      </w:tr>
      <w:tr w:rsidR="0070648E" w14:paraId="409AB90F"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627CAE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3FA07589" w14:textId="77777777" w:rsidR="0070648E" w:rsidRPr="00697651" w:rsidRDefault="0070648E" w:rsidP="0070648E">
            <w:pPr>
              <w:spacing w:line="276" w:lineRule="auto"/>
              <w:rPr>
                <w:rFonts w:ascii="Courier New" w:eastAsia="Courier New" w:hAnsi="Courier New" w:cs="Courier New"/>
                <w:bCs/>
                <w:sz w:val="20"/>
                <w:szCs w:val="20"/>
              </w:rPr>
            </w:pPr>
          </w:p>
          <w:p w14:paraId="09C9CC49"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Elf_Word   </w:t>
            </w:r>
            <w:r w:rsidRPr="00697651">
              <w:rPr>
                <w:rFonts w:ascii="Courier New" w:eastAsia="Courier New" w:hAnsi="Courier New" w:cs="Courier New"/>
                <w:b/>
                <w:sz w:val="20"/>
                <w:szCs w:val="20"/>
              </w:rPr>
              <w:t>get_type</w:t>
            </w:r>
            <w:r w:rsidRPr="00697651">
              <w:rPr>
                <w:rFonts w:ascii="Courier New" w:eastAsia="Courier New" w:hAnsi="Courier New" w:cs="Courier New"/>
                <w:bCs/>
                <w:sz w:val="20"/>
                <w:szCs w:val="20"/>
              </w:rPr>
              <w:t>()</w:t>
            </w:r>
          </w:p>
          <w:p w14:paraId="1DAEB2E3"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Elf_Word   </w:t>
            </w:r>
            <w:r w:rsidRPr="00697651">
              <w:rPr>
                <w:rFonts w:ascii="Courier New" w:eastAsia="Courier New" w:hAnsi="Courier New" w:cs="Courier New"/>
                <w:b/>
                <w:sz w:val="20"/>
                <w:szCs w:val="20"/>
              </w:rPr>
              <w:t>get_flags</w:t>
            </w:r>
            <w:r w:rsidRPr="00697651">
              <w:rPr>
                <w:rFonts w:ascii="Courier New" w:eastAsia="Courier New" w:hAnsi="Courier New" w:cs="Courier New"/>
                <w:bCs/>
                <w:sz w:val="20"/>
                <w:szCs w:val="20"/>
              </w:rPr>
              <w:t>()</w:t>
            </w:r>
          </w:p>
          <w:p w14:paraId="521161F1"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Elf_Xword  </w:t>
            </w:r>
            <w:r w:rsidRPr="00697651">
              <w:rPr>
                <w:rFonts w:ascii="Courier New" w:eastAsia="Courier New" w:hAnsi="Courier New" w:cs="Courier New"/>
                <w:b/>
                <w:sz w:val="20"/>
                <w:szCs w:val="20"/>
              </w:rPr>
              <w:t>get_align</w:t>
            </w:r>
            <w:r w:rsidRPr="00697651">
              <w:rPr>
                <w:rFonts w:ascii="Courier New" w:eastAsia="Courier New" w:hAnsi="Courier New" w:cs="Courier New"/>
                <w:bCs/>
                <w:sz w:val="20"/>
                <w:szCs w:val="20"/>
              </w:rPr>
              <w:t>()</w:t>
            </w:r>
          </w:p>
          <w:p w14:paraId="7FE72C3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r w:rsidRPr="00697651">
              <w:rPr>
                <w:rFonts w:ascii="Courier New" w:eastAsia="Courier New" w:hAnsi="Courier New" w:cs="Courier New"/>
                <w:b/>
                <w:sz w:val="20"/>
                <w:szCs w:val="20"/>
              </w:rPr>
              <w:t>get_virtual_address</w:t>
            </w:r>
            <w:r w:rsidRPr="00697651">
              <w:rPr>
                <w:rFonts w:ascii="Courier New" w:eastAsia="Courier New" w:hAnsi="Courier New" w:cs="Courier New"/>
                <w:bCs/>
                <w:sz w:val="20"/>
                <w:szCs w:val="20"/>
              </w:rPr>
              <w:t>()</w:t>
            </w:r>
          </w:p>
          <w:p w14:paraId="6298601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r w:rsidRPr="00697651">
              <w:rPr>
                <w:rFonts w:ascii="Courier New" w:eastAsia="Courier New" w:hAnsi="Courier New" w:cs="Courier New"/>
                <w:b/>
                <w:sz w:val="20"/>
                <w:szCs w:val="20"/>
              </w:rPr>
              <w:t>get_physical_address</w:t>
            </w:r>
            <w:r w:rsidRPr="00697651">
              <w:rPr>
                <w:rFonts w:ascii="Courier New" w:eastAsia="Courier New" w:hAnsi="Courier New" w:cs="Courier New"/>
                <w:bCs/>
                <w:sz w:val="20"/>
                <w:szCs w:val="20"/>
              </w:rPr>
              <w:t>()</w:t>
            </w:r>
          </w:p>
          <w:p w14:paraId="0AAB6D63"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Elf_Xword  </w:t>
            </w:r>
            <w:r w:rsidRPr="00697651">
              <w:rPr>
                <w:rFonts w:ascii="Courier New" w:eastAsia="Courier New" w:hAnsi="Courier New" w:cs="Courier New"/>
                <w:b/>
                <w:sz w:val="20"/>
                <w:szCs w:val="20"/>
              </w:rPr>
              <w:t>get_file_size</w:t>
            </w:r>
            <w:r w:rsidRPr="00697651">
              <w:rPr>
                <w:rFonts w:ascii="Courier New" w:eastAsia="Courier New" w:hAnsi="Courier New" w:cs="Courier New"/>
                <w:bCs/>
                <w:sz w:val="20"/>
                <w:szCs w:val="20"/>
              </w:rPr>
              <w:t>()</w:t>
            </w:r>
          </w:p>
          <w:p w14:paraId="6D901B52" w14:textId="77777777" w:rsidR="0070648E"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Elf_Xword  </w:t>
            </w:r>
            <w:r w:rsidRPr="00697651">
              <w:rPr>
                <w:rFonts w:ascii="Courier New" w:eastAsia="Courier New" w:hAnsi="Courier New" w:cs="Courier New"/>
                <w:b/>
                <w:sz w:val="20"/>
                <w:szCs w:val="20"/>
              </w:rPr>
              <w:t>get_memory_size</w:t>
            </w:r>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C750702" w14:textId="77777777" w:rsidR="0070648E" w:rsidRDefault="0070648E" w:rsidP="0070648E">
            <w:pPr>
              <w:spacing w:line="276" w:lineRule="auto"/>
            </w:pPr>
            <w:r>
              <w:t>Returns segment attributes</w:t>
            </w:r>
          </w:p>
        </w:tc>
      </w:tr>
      <w:tr w:rsidR="0070648E" w14:paraId="1A1A2931"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ABA4C6B"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281261CA"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add_section_index</w:t>
            </w:r>
            <w:r w:rsidRPr="00697651">
              <w:rPr>
                <w:rFonts w:ascii="Courier New" w:eastAsia="Courier New" w:hAnsi="Courier New" w:cs="Courier New"/>
                <w:bCs/>
                <w:sz w:val="20"/>
                <w:szCs w:val="20"/>
              </w:rPr>
              <w:t>(</w:t>
            </w:r>
          </w:p>
          <w:p w14:paraId="643E4FB5"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index,</w:t>
            </w:r>
          </w:p>
          <w:p w14:paraId="4584BDFA"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addr_align )</w:t>
            </w:r>
          </w:p>
          <w:p w14:paraId="1078F6E4" w14:textId="77777777" w:rsidR="00E7603B" w:rsidRPr="00697651" w:rsidRDefault="00E7603B" w:rsidP="00E7603B">
            <w:pPr>
              <w:spacing w:line="276" w:lineRule="auto"/>
              <w:rPr>
                <w:rFonts w:ascii="Courier New" w:eastAsia="Courier New" w:hAnsi="Courier New" w:cs="Courier New"/>
                <w:bCs/>
                <w:sz w:val="20"/>
                <w:szCs w:val="20"/>
              </w:rPr>
            </w:pPr>
          </w:p>
          <w:p w14:paraId="0BA43EDB"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370C099D"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get_sections_num</w:t>
            </w:r>
            <w:r w:rsidRPr="00697651">
              <w:rPr>
                <w:rFonts w:ascii="Courier New" w:eastAsia="Courier New" w:hAnsi="Courier New" w:cs="Courier New"/>
                <w:bCs/>
                <w:sz w:val="20"/>
                <w:szCs w:val="20"/>
              </w:rPr>
              <w:t>()</w:t>
            </w:r>
          </w:p>
          <w:p w14:paraId="63D98C66" w14:textId="77777777" w:rsidR="00E7603B" w:rsidRPr="00697651" w:rsidRDefault="00E7603B" w:rsidP="00E7603B">
            <w:pPr>
              <w:spacing w:line="276" w:lineRule="auto"/>
              <w:rPr>
                <w:rFonts w:ascii="Courier New" w:eastAsia="Courier New" w:hAnsi="Courier New" w:cs="Courier New"/>
                <w:bCs/>
                <w:sz w:val="20"/>
                <w:szCs w:val="20"/>
              </w:rPr>
            </w:pPr>
          </w:p>
          <w:p w14:paraId="2BEC0005"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17C986ED"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get_section_index_at</w:t>
            </w:r>
            <w:r w:rsidRPr="00697651">
              <w:rPr>
                <w:rFonts w:ascii="Courier New" w:eastAsia="Courier New" w:hAnsi="Courier New" w:cs="Courier New"/>
                <w:bCs/>
                <w:sz w:val="20"/>
                <w:szCs w:val="20"/>
              </w:rPr>
              <w:t>(</w:t>
            </w:r>
          </w:p>
          <w:p w14:paraId="2949F409"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num )</w:t>
            </w:r>
          </w:p>
        </w:tc>
        <w:tc>
          <w:tcPr>
            <w:tcW w:w="3960" w:type="dxa"/>
            <w:tcBorders>
              <w:top w:val="single" w:sz="4" w:space="0" w:color="000000"/>
              <w:left w:val="single" w:sz="4" w:space="0" w:color="000000"/>
              <w:bottom w:val="single" w:sz="4" w:space="0" w:color="000000"/>
              <w:right w:val="single" w:sz="4" w:space="0" w:color="000000"/>
            </w:tcBorders>
          </w:tcPr>
          <w:p w14:paraId="1523D11E" w14:textId="77777777" w:rsidR="0070648E" w:rsidRDefault="0070648E" w:rsidP="000441CD">
            <w:pPr>
              <w:spacing w:line="276" w:lineRule="auto"/>
            </w:pPr>
            <w:r>
              <w:t xml:space="preserve">Manages </w:t>
            </w:r>
            <w:r w:rsidR="000441CD">
              <w:t>segment-</w:t>
            </w:r>
            <w:r>
              <w:t>section association</w:t>
            </w:r>
          </w:p>
        </w:tc>
      </w:tr>
      <w:tr w:rsidR="00AB72EC" w14:paraId="7295C169"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78AB069A" w14:textId="77777777" w:rsidR="00AB72EC" w:rsidRPr="00697651" w:rsidRDefault="00AB72EC" w:rsidP="00AB72EC">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r w:rsidRPr="00697651">
              <w:rPr>
                <w:rFonts w:ascii="Courier New" w:eastAsia="Courier New" w:hAnsi="Courier New" w:cs="Courier New"/>
                <w:b/>
                <w:sz w:val="20"/>
                <w:szCs w:val="20"/>
              </w:rPr>
              <w:t>get_data</w:t>
            </w:r>
            <w:r w:rsidRPr="00697651">
              <w:rPr>
                <w:rFonts w:ascii="Courier New" w:eastAsia="Courier New" w:hAnsi="Courier New" w:cs="Courier New"/>
                <w:bCs/>
                <w:sz w:val="20"/>
                <w:szCs w:val="20"/>
              </w:rPr>
              <w:t>()</w:t>
            </w:r>
          </w:p>
          <w:p w14:paraId="54293EED" w14:textId="77777777" w:rsidR="00AB72EC" w:rsidRPr="00697651" w:rsidRDefault="00AB72EC" w:rsidP="00E7603B">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14:paraId="4D5FE309" w14:textId="77777777" w:rsidR="00AB72EC" w:rsidRDefault="00AB72EC" w:rsidP="00AB72EC">
            <w:pPr>
              <w:spacing w:line="276" w:lineRule="auto"/>
            </w:pPr>
            <w:r>
              <w:t>Provides content of segment’s data</w:t>
            </w:r>
          </w:p>
        </w:tc>
      </w:tr>
    </w:tbl>
    <w:p w14:paraId="7629BD9F" w14:textId="77777777" w:rsidR="00635738" w:rsidRDefault="00635738" w:rsidP="00635738"/>
    <w:p w14:paraId="3A5C6CEE" w14:textId="77777777" w:rsidR="00635738" w:rsidRPr="00635738" w:rsidRDefault="00635738" w:rsidP="00635738"/>
    <w:p w14:paraId="06CBBD28" w14:textId="77777777" w:rsidR="00281C8E" w:rsidRDefault="00281C8E" w:rsidP="00A14AD1">
      <w:pPr>
        <w:pStyle w:val="Heading2"/>
      </w:pPr>
      <w:bookmarkStart w:id="15" w:name="_Toc478424373"/>
      <w:r w:rsidRPr="00281C8E">
        <w:t>string_section_accessor</w:t>
      </w:r>
      <w:bookmarkEnd w:id="15"/>
    </w:p>
    <w:p w14:paraId="51246113" w14:textId="77777777"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14:paraId="78C7F33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7BAD02EB" w14:textId="77777777"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3755FC97" w14:textId="77777777" w:rsidR="00281C8E" w:rsidRDefault="00281C8E" w:rsidP="00320D7D">
            <w:pPr>
              <w:spacing w:line="276" w:lineRule="auto"/>
              <w:jc w:val="center"/>
            </w:pPr>
            <w:r>
              <w:rPr>
                <w:rFonts w:ascii="Times New Roman" w:eastAsia="Times New Roman" w:hAnsi="Times New Roman" w:cs="Times New Roman"/>
                <w:b/>
              </w:rPr>
              <w:t>Description</w:t>
            </w:r>
          </w:p>
        </w:tc>
      </w:tr>
      <w:tr w:rsidR="00281C8E" w14:paraId="36C57BDD"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9CA4DF6"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string_section_accessor</w:t>
            </w:r>
            <w:r w:rsidRPr="00281C8E">
              <w:rPr>
                <w:rFonts w:ascii="Courier New" w:eastAsia="Courier New" w:hAnsi="Courier New" w:cs="Courier New"/>
                <w:bCs/>
                <w:sz w:val="20"/>
                <w:szCs w:val="20"/>
              </w:rPr>
              <w:t>(</w:t>
            </w:r>
          </w:p>
          <w:p w14:paraId="511DAD35" w14:textId="77777777"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7A8AB818" w14:textId="77777777" w:rsidR="00281C8E" w:rsidRDefault="00281C8E" w:rsidP="00320D7D">
            <w:pPr>
              <w:spacing w:line="276" w:lineRule="auto"/>
            </w:pPr>
            <w:r>
              <w:t>The constructor</w:t>
            </w:r>
          </w:p>
        </w:tc>
      </w:tr>
      <w:tr w:rsidR="00281C8E" w14:paraId="0E6DCF34"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12D8C99"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const char*</w:t>
            </w:r>
          </w:p>
          <w:p w14:paraId="5B77B614"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get_string</w:t>
            </w:r>
            <w:r w:rsidRPr="00281C8E">
              <w:rPr>
                <w:rFonts w:ascii="Courier New" w:eastAsia="Courier New" w:hAnsi="Courier New" w:cs="Courier New"/>
                <w:bCs/>
                <w:sz w:val="20"/>
                <w:szCs w:val="20"/>
              </w:rPr>
              <w:t>(</w:t>
            </w:r>
          </w:p>
          <w:p w14:paraId="1A90F7B5"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Elf_Word index )</w:t>
            </w:r>
          </w:p>
        </w:tc>
        <w:tc>
          <w:tcPr>
            <w:tcW w:w="4320" w:type="dxa"/>
            <w:tcBorders>
              <w:top w:val="single" w:sz="4" w:space="0" w:color="000000"/>
              <w:left w:val="single" w:sz="4" w:space="0" w:color="000000"/>
              <w:bottom w:val="single" w:sz="4" w:space="0" w:color="000000"/>
              <w:right w:val="single" w:sz="4" w:space="0" w:color="000000"/>
            </w:tcBorders>
          </w:tcPr>
          <w:p w14:paraId="467B9772" w14:textId="77777777" w:rsidR="00281C8E" w:rsidRDefault="00281C8E" w:rsidP="00281C8E">
            <w:pPr>
              <w:spacing w:line="276" w:lineRule="auto"/>
            </w:pPr>
            <w:r>
              <w:t>Retrieves string by its offset (index) in the section</w:t>
            </w:r>
          </w:p>
        </w:tc>
      </w:tr>
      <w:tr w:rsidR="00281C8E" w14:paraId="09A73D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5B2A8C0"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Elf_Word</w:t>
            </w:r>
          </w:p>
          <w:p w14:paraId="5200A3B1" w14:textId="77777777" w:rsidR="00281C8E" w:rsidRDefault="00281C8E" w:rsidP="00281C8E">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add_string</w:t>
            </w:r>
            <w:r w:rsidRPr="00281C8E">
              <w:rPr>
                <w:rFonts w:ascii="Courier New" w:eastAsia="Courier New" w:hAnsi="Courier New" w:cs="Courier New"/>
                <w:bCs/>
                <w:sz w:val="20"/>
                <w:szCs w:val="20"/>
              </w:rPr>
              <w:t>(</w:t>
            </w:r>
          </w:p>
          <w:p w14:paraId="7D94A440"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char* str )</w:t>
            </w:r>
          </w:p>
          <w:p w14:paraId="4A6E1B1E" w14:textId="77777777" w:rsidR="00281C8E" w:rsidRDefault="00281C8E" w:rsidP="00281C8E">
            <w:pPr>
              <w:spacing w:line="276" w:lineRule="auto"/>
              <w:rPr>
                <w:rFonts w:ascii="Courier New" w:eastAsia="Courier New" w:hAnsi="Courier New" w:cs="Courier New"/>
                <w:bCs/>
                <w:sz w:val="20"/>
                <w:szCs w:val="20"/>
              </w:rPr>
            </w:pPr>
          </w:p>
          <w:p w14:paraId="7D132F14"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Elf_Word</w:t>
            </w:r>
          </w:p>
          <w:p w14:paraId="640202A8" w14:textId="77777777" w:rsidR="00281C8E" w:rsidRDefault="00281C8E" w:rsidP="00281C8E">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add_string</w:t>
            </w:r>
            <w:r w:rsidRPr="00281C8E">
              <w:rPr>
                <w:rFonts w:ascii="Courier New" w:eastAsia="Courier New" w:hAnsi="Courier New" w:cs="Courier New"/>
                <w:bCs/>
                <w:sz w:val="20"/>
                <w:szCs w:val="20"/>
              </w:rPr>
              <w:t>(</w:t>
            </w:r>
          </w:p>
          <w:p w14:paraId="3C2CD28E"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 xml:space="preserve">  </w:t>
            </w:r>
            <w:r w:rsidRPr="00281C8E">
              <w:rPr>
                <w:rFonts w:ascii="Courier New" w:eastAsia="Courier New" w:hAnsi="Courier New" w:cs="Courier New"/>
                <w:bCs/>
                <w:sz w:val="20"/>
                <w:szCs w:val="20"/>
              </w:rPr>
              <w:t>const std::string&amp; str )</w:t>
            </w:r>
          </w:p>
        </w:tc>
        <w:tc>
          <w:tcPr>
            <w:tcW w:w="4320" w:type="dxa"/>
            <w:tcBorders>
              <w:top w:val="single" w:sz="4" w:space="0" w:color="000000"/>
              <w:left w:val="single" w:sz="4" w:space="0" w:color="000000"/>
              <w:bottom w:val="single" w:sz="4" w:space="0" w:color="000000"/>
              <w:right w:val="single" w:sz="4" w:space="0" w:color="000000"/>
            </w:tcBorders>
          </w:tcPr>
          <w:p w14:paraId="1E965E2A" w14:textId="77777777" w:rsidR="00281C8E" w:rsidRDefault="00E43C1F" w:rsidP="00320D7D">
            <w:pPr>
              <w:spacing w:line="276" w:lineRule="auto"/>
            </w:pPr>
            <w:r>
              <w:lastRenderedPageBreak/>
              <w:t>Appends section data with new string. Returns position (index) of the new record</w:t>
            </w:r>
          </w:p>
        </w:tc>
      </w:tr>
    </w:tbl>
    <w:p w14:paraId="6FE227CE" w14:textId="77777777" w:rsidR="00281C8E" w:rsidRDefault="00281C8E" w:rsidP="00281C8E"/>
    <w:p w14:paraId="521E08D7" w14:textId="77777777" w:rsidR="00281C8E" w:rsidRPr="00281C8E" w:rsidRDefault="00281C8E" w:rsidP="00281C8E"/>
    <w:p w14:paraId="6545F572" w14:textId="77777777" w:rsidR="00635738" w:rsidRDefault="00A14AD1" w:rsidP="00A14AD1">
      <w:pPr>
        <w:pStyle w:val="Heading2"/>
      </w:pPr>
      <w:bookmarkStart w:id="16" w:name="_Toc478424374"/>
      <w:r w:rsidRPr="00A14AD1">
        <w:t>symbol_section_accessor</w:t>
      </w:r>
      <w:bookmarkEnd w:id="16"/>
    </w:p>
    <w:p w14:paraId="47E61258" w14:textId="77777777"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14:paraId="4F934121" w14:textId="77777777"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14:paraId="605AA471" w14:textId="77777777"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1063612A" w14:textId="77777777" w:rsidR="00CD7A1B" w:rsidRDefault="00CD7A1B" w:rsidP="00320D7D">
            <w:pPr>
              <w:spacing w:line="276" w:lineRule="auto"/>
              <w:jc w:val="center"/>
            </w:pPr>
            <w:r>
              <w:rPr>
                <w:rFonts w:ascii="Times New Roman" w:eastAsia="Times New Roman" w:hAnsi="Times New Roman" w:cs="Times New Roman"/>
                <w:b/>
              </w:rPr>
              <w:t>Description</w:t>
            </w:r>
          </w:p>
        </w:tc>
      </w:tr>
      <w:tr w:rsidR="00CD7A1B" w14:paraId="5B13235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F3663A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symbol_section_accessor</w:t>
            </w:r>
            <w:r w:rsidRPr="00697651">
              <w:rPr>
                <w:rFonts w:ascii="Courier New" w:eastAsia="Courier New" w:hAnsi="Courier New" w:cs="Courier New"/>
                <w:bCs/>
                <w:sz w:val="20"/>
                <w:szCs w:val="20"/>
              </w:rPr>
              <w:t>(</w:t>
            </w:r>
          </w:p>
          <w:p w14:paraId="449A079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elfio&amp; elf_file,</w:t>
            </w:r>
          </w:p>
          <w:p w14:paraId="6422D4DF" w14:textId="77777777"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symbols_section )</w:t>
            </w:r>
          </w:p>
        </w:tc>
        <w:tc>
          <w:tcPr>
            <w:tcW w:w="4320" w:type="dxa"/>
            <w:tcBorders>
              <w:top w:val="single" w:sz="4" w:space="0" w:color="000000"/>
              <w:left w:val="single" w:sz="4" w:space="0" w:color="000000"/>
              <w:bottom w:val="single" w:sz="4" w:space="0" w:color="000000"/>
              <w:right w:val="single" w:sz="4" w:space="0" w:color="000000"/>
            </w:tcBorders>
          </w:tcPr>
          <w:p w14:paraId="274D49C0" w14:textId="77777777" w:rsidR="00CD7A1B" w:rsidRDefault="00CD7A1B" w:rsidP="00320D7D">
            <w:pPr>
              <w:spacing w:line="276" w:lineRule="auto"/>
            </w:pPr>
            <w:r>
              <w:t>The constructor</w:t>
            </w:r>
          </w:p>
        </w:tc>
      </w:tr>
      <w:tr w:rsidR="00CD7A1B" w14:paraId="445FA1B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83EA8BB" w14:textId="77777777"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14:paraId="66DBBA4A" w14:textId="77777777" w:rsidR="00CD7A1B" w:rsidRPr="00697651" w:rsidRDefault="00CD7A1B" w:rsidP="00320D7D">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4320" w:type="dxa"/>
            <w:tcBorders>
              <w:top w:val="single" w:sz="4" w:space="0" w:color="000000"/>
              <w:left w:val="single" w:sz="4" w:space="0" w:color="000000"/>
              <w:bottom w:val="single" w:sz="4" w:space="0" w:color="000000"/>
              <w:right w:val="single" w:sz="4" w:space="0" w:color="000000"/>
            </w:tcBorders>
          </w:tcPr>
          <w:p w14:paraId="1686971B" w14:textId="77777777" w:rsidR="00CD7A1B" w:rsidRDefault="00CD7A1B" w:rsidP="00320D7D">
            <w:pPr>
              <w:spacing w:line="276" w:lineRule="auto"/>
            </w:pPr>
            <w:r>
              <w:t>Returns segment’s index</w:t>
            </w:r>
          </w:p>
        </w:tc>
      </w:tr>
      <w:tr w:rsidR="00CD7A1B" w14:paraId="3F47ECD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23CB4764"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p>
          <w:p w14:paraId="487E885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get_symbols_num</w:t>
            </w:r>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39424B1A" w14:textId="77777777" w:rsidR="00CD7A1B" w:rsidRDefault="00CD7A1B" w:rsidP="00320D7D">
            <w:pPr>
              <w:spacing w:line="276" w:lineRule="auto"/>
            </w:pPr>
            <w:r>
              <w:t>Returns number of symbols in the section</w:t>
            </w:r>
          </w:p>
        </w:tc>
      </w:tr>
      <w:tr w:rsidR="00CD7A1B" w14:paraId="2168E66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45554653" w14:textId="77777777"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7377B8AA" w14:textId="77777777" w:rsidR="00CD7A1B" w:rsidRPr="00697651" w:rsidRDefault="00CD7A1B" w:rsidP="00320D7D">
            <w:pPr>
              <w:spacing w:line="276" w:lineRule="auto"/>
              <w:rPr>
                <w:rFonts w:ascii="Courier New" w:eastAsia="Courier New" w:hAnsi="Courier New" w:cs="Courier New"/>
                <w:bCs/>
                <w:sz w:val="20"/>
                <w:szCs w:val="20"/>
              </w:rPr>
            </w:pPr>
          </w:p>
          <w:p w14:paraId="52F43BC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7EA64264"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w:t>
            </w:r>
            <w:r w:rsidRPr="00697651">
              <w:rPr>
                <w:rFonts w:ascii="Courier New" w:eastAsia="Courier New" w:hAnsi="Courier New" w:cs="Courier New"/>
                <w:bCs/>
                <w:sz w:val="20"/>
                <w:szCs w:val="20"/>
              </w:rPr>
              <w:t>(</w:t>
            </w:r>
          </w:p>
          <w:p w14:paraId="4B4DF542"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index,</w:t>
            </w:r>
          </w:p>
          <w:p w14:paraId="08C6B36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std::string&amp;   name,</w:t>
            </w:r>
          </w:p>
          <w:p w14:paraId="49DE3D4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14:paraId="6DE0CC9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Elf_Xword&amp;     size,</w:t>
            </w:r>
          </w:p>
          <w:p w14:paraId="64159ED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14:paraId="2C7C4E3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14:paraId="37D25E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Elf_Half&amp;      section_index,</w:t>
            </w:r>
          </w:p>
          <w:p w14:paraId="1C88632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14:paraId="3751A73D" w14:textId="77777777" w:rsidR="00CD7A1B" w:rsidRPr="00697651" w:rsidRDefault="00CD7A1B" w:rsidP="00CD7A1B">
            <w:pPr>
              <w:spacing w:line="276" w:lineRule="auto"/>
              <w:rPr>
                <w:rFonts w:ascii="Courier New" w:eastAsia="Courier New" w:hAnsi="Courier New" w:cs="Courier New"/>
                <w:bCs/>
                <w:sz w:val="20"/>
                <w:szCs w:val="20"/>
              </w:rPr>
            </w:pPr>
          </w:p>
          <w:p w14:paraId="5289AC9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06AF307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w:t>
            </w:r>
            <w:r w:rsidRPr="00697651">
              <w:rPr>
                <w:rFonts w:ascii="Courier New" w:eastAsia="Courier New" w:hAnsi="Courier New" w:cs="Courier New"/>
                <w:bCs/>
                <w:sz w:val="20"/>
                <w:szCs w:val="20"/>
              </w:rPr>
              <w:t>(</w:t>
            </w:r>
          </w:p>
          <w:p w14:paraId="09E318A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name,</w:t>
            </w:r>
          </w:p>
          <w:p w14:paraId="68349255"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3DEA969"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5015F583"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14:paraId="757890A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14:paraId="2D5276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section_index,</w:t>
            </w:r>
          </w:p>
          <w:p w14:paraId="4FA123B8" w14:textId="77777777" w:rsidR="00CD7A1B" w:rsidRDefault="00CD7A1B" w:rsidP="00CD7A1B">
            <w:pPr>
              <w:spacing w:line="276" w:lineRule="auto"/>
              <w:rPr>
                <w:ins w:id="17" w:author="Serge Lamikhov-Center" w:date="2020-02-22T12:11:00Z"/>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p w14:paraId="73E4307E" w14:textId="77777777" w:rsidR="00277698" w:rsidRDefault="00277698" w:rsidP="00CD7A1B">
            <w:pPr>
              <w:spacing w:line="276" w:lineRule="auto"/>
              <w:rPr>
                <w:ins w:id="18" w:author="Serge Lamikhov-Center" w:date="2020-02-22T12:11:00Z"/>
                <w:rFonts w:ascii="Courier New" w:eastAsia="Courier New" w:hAnsi="Courier New" w:cs="Courier New"/>
                <w:bCs/>
                <w:sz w:val="20"/>
                <w:szCs w:val="20"/>
              </w:rPr>
            </w:pPr>
          </w:p>
          <w:p w14:paraId="14254C22" w14:textId="77777777" w:rsidR="00277698" w:rsidRPr="00277698" w:rsidRDefault="00277698" w:rsidP="00277698">
            <w:pPr>
              <w:spacing w:line="276" w:lineRule="auto"/>
              <w:rPr>
                <w:ins w:id="19" w:author="Serge Lamikhov-Center" w:date="2020-02-22T12:12:00Z"/>
                <w:rFonts w:ascii="Courier New" w:eastAsia="Courier New" w:hAnsi="Courier New" w:cs="Courier New"/>
                <w:bCs/>
                <w:sz w:val="20"/>
                <w:szCs w:val="20"/>
              </w:rPr>
            </w:pPr>
            <w:ins w:id="20" w:author="Serge Lamikhov-Center" w:date="2020-02-22T12:12:00Z">
              <w:r w:rsidRPr="00277698">
                <w:rPr>
                  <w:rFonts w:ascii="Courier New" w:eastAsia="Courier New" w:hAnsi="Courier New" w:cs="Courier New"/>
                  <w:bCs/>
                  <w:sz w:val="20"/>
                  <w:szCs w:val="20"/>
                </w:rPr>
                <w:t>bool</w:t>
              </w:r>
            </w:ins>
          </w:p>
          <w:p w14:paraId="75E67FA7" w14:textId="77777777" w:rsidR="00277698" w:rsidRDefault="00277698" w:rsidP="00277698">
            <w:pPr>
              <w:spacing w:line="276" w:lineRule="auto"/>
              <w:rPr>
                <w:ins w:id="21" w:author="Serge Lamikhov-Center" w:date="2020-02-22T12:12:00Z"/>
                <w:rFonts w:ascii="Courier New" w:eastAsia="Courier New" w:hAnsi="Courier New" w:cs="Courier New"/>
                <w:bCs/>
                <w:sz w:val="20"/>
                <w:szCs w:val="20"/>
              </w:rPr>
            </w:pPr>
            <w:ins w:id="22" w:author="Serge Lamikhov-Center" w:date="2020-02-22T12:12:00Z">
              <w:r w:rsidRPr="00277698">
                <w:rPr>
                  <w:rFonts w:ascii="Courier New" w:eastAsia="Courier New" w:hAnsi="Courier New" w:cs="Courier New"/>
                  <w:b/>
                  <w:sz w:val="20"/>
                  <w:szCs w:val="20"/>
                  <w:rPrChange w:id="23" w:author="Serge Lamikhov-Center" w:date="2020-02-22T12:12:00Z">
                    <w:rPr>
                      <w:rFonts w:ascii="Courier New" w:eastAsia="Courier New" w:hAnsi="Courier New" w:cs="Courier New"/>
                      <w:bCs/>
                      <w:sz w:val="20"/>
                      <w:szCs w:val="20"/>
                    </w:rPr>
                  </w:rPrChange>
                </w:rPr>
                <w:t>get_symbol</w:t>
              </w:r>
              <w:r w:rsidRPr="00277698">
                <w:rPr>
                  <w:rFonts w:ascii="Courier New" w:eastAsia="Courier New" w:hAnsi="Courier New" w:cs="Courier New"/>
                  <w:bCs/>
                  <w:sz w:val="20"/>
                  <w:szCs w:val="20"/>
                </w:rPr>
                <w:t>(</w:t>
              </w:r>
            </w:ins>
          </w:p>
          <w:p w14:paraId="26BC1890" w14:textId="77777777" w:rsidR="00277698" w:rsidRDefault="00277698" w:rsidP="00277698">
            <w:pPr>
              <w:spacing w:line="276" w:lineRule="auto"/>
              <w:rPr>
                <w:ins w:id="24" w:author="Serge Lamikhov-Center" w:date="2020-02-22T12:13:00Z"/>
                <w:rFonts w:ascii="Courier New" w:eastAsia="Courier New" w:hAnsi="Courier New" w:cs="Courier New"/>
                <w:bCs/>
                <w:sz w:val="20"/>
                <w:szCs w:val="20"/>
              </w:rPr>
            </w:pPr>
            <w:ins w:id="25" w:author="Serge Lamikhov-Center" w:date="2020-02-22T12:12:00Z">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const Elf64_Addr&amp; value,</w:t>
              </w:r>
            </w:ins>
          </w:p>
          <w:p w14:paraId="19071F8F" w14:textId="77777777" w:rsidR="00277698" w:rsidRDefault="00277698" w:rsidP="00D645FD">
            <w:pPr>
              <w:spacing w:line="276" w:lineRule="auto"/>
              <w:rPr>
                <w:ins w:id="26" w:author="Serge Lamikhov-Center" w:date="2020-02-22T12:12:00Z"/>
                <w:rFonts w:ascii="Courier New" w:eastAsia="Courier New" w:hAnsi="Courier New" w:cs="Courier New"/>
                <w:bCs/>
                <w:sz w:val="20"/>
                <w:szCs w:val="20"/>
              </w:rPr>
            </w:pPr>
            <w:ins w:id="27" w:author="Serge Lamikhov-Center" w:date="2020-02-22T12:12:00Z">
              <w:r w:rsidRPr="00277698">
                <w:rPr>
                  <w:rFonts w:ascii="Courier New" w:eastAsia="Courier New" w:hAnsi="Courier New" w:cs="Courier New"/>
                  <w:bCs/>
                  <w:sz w:val="20"/>
                  <w:szCs w:val="20"/>
                </w:rPr>
                <w:t xml:space="preserve">  std::string&amp;      name,</w:t>
              </w:r>
            </w:ins>
          </w:p>
          <w:p w14:paraId="41528339" w14:textId="77777777" w:rsidR="00277698" w:rsidRDefault="00277698" w:rsidP="00277698">
            <w:pPr>
              <w:spacing w:line="276" w:lineRule="auto"/>
              <w:rPr>
                <w:ins w:id="28" w:author="Serge Lamikhov-Center" w:date="2020-02-22T12:13:00Z"/>
                <w:rFonts w:ascii="Courier New" w:eastAsia="Courier New" w:hAnsi="Courier New" w:cs="Courier New"/>
                <w:bCs/>
                <w:sz w:val="20"/>
                <w:szCs w:val="20"/>
              </w:rPr>
            </w:pPr>
            <w:ins w:id="29" w:author="Serge Lamikhov-Center" w:date="2020-02-22T12:12:00Z">
              <w:r w:rsidRPr="00277698">
                <w:rPr>
                  <w:rFonts w:ascii="Courier New" w:eastAsia="Courier New" w:hAnsi="Courier New" w:cs="Courier New"/>
                  <w:bCs/>
                  <w:sz w:val="20"/>
                  <w:szCs w:val="20"/>
                </w:rPr>
                <w:t xml:space="preserve">  Elf_Xword&amp;        size,</w:t>
              </w:r>
            </w:ins>
          </w:p>
          <w:p w14:paraId="1580E61F" w14:textId="77777777" w:rsidR="00277698" w:rsidRDefault="00277698" w:rsidP="00277698">
            <w:pPr>
              <w:spacing w:line="276" w:lineRule="auto"/>
              <w:rPr>
                <w:ins w:id="30" w:author="Serge Lamikhov-Center" w:date="2020-02-22T12:13:00Z"/>
                <w:rFonts w:ascii="Courier New" w:eastAsia="Courier New" w:hAnsi="Courier New" w:cs="Courier New"/>
                <w:bCs/>
                <w:sz w:val="20"/>
                <w:szCs w:val="20"/>
              </w:rPr>
            </w:pPr>
            <w:ins w:id="31" w:author="Serge Lamikhov-Center" w:date="2020-02-22T12:12:00Z">
              <w:r w:rsidRPr="00277698">
                <w:rPr>
                  <w:rFonts w:ascii="Courier New" w:eastAsia="Courier New" w:hAnsi="Courier New" w:cs="Courier New"/>
                  <w:bCs/>
                  <w:sz w:val="20"/>
                  <w:szCs w:val="20"/>
                </w:rPr>
                <w:t xml:space="preserve">  unsigned char&amp;    bind,</w:t>
              </w:r>
            </w:ins>
          </w:p>
          <w:p w14:paraId="0D08E086" w14:textId="77777777" w:rsidR="00277698" w:rsidRDefault="00277698" w:rsidP="00277698">
            <w:pPr>
              <w:spacing w:line="276" w:lineRule="auto"/>
              <w:rPr>
                <w:ins w:id="32" w:author="Serge Lamikhov-Center" w:date="2020-02-22T12:13:00Z"/>
                <w:rFonts w:ascii="Courier New" w:eastAsia="Courier New" w:hAnsi="Courier New" w:cs="Courier New"/>
                <w:bCs/>
                <w:sz w:val="20"/>
                <w:szCs w:val="20"/>
              </w:rPr>
            </w:pPr>
            <w:ins w:id="33" w:author="Serge Lamikhov-Center" w:date="2020-02-22T12:12:00Z">
              <w:r w:rsidRPr="00277698">
                <w:rPr>
                  <w:rFonts w:ascii="Courier New" w:eastAsia="Courier New" w:hAnsi="Courier New" w:cs="Courier New"/>
                  <w:bCs/>
                  <w:sz w:val="20"/>
                  <w:szCs w:val="20"/>
                </w:rPr>
                <w:lastRenderedPageBreak/>
                <w:t xml:space="preserve">  unsigned char&amp;    type,</w:t>
              </w:r>
            </w:ins>
          </w:p>
          <w:p w14:paraId="289A1D11" w14:textId="77777777" w:rsidR="00277698" w:rsidRDefault="00277698" w:rsidP="00277698">
            <w:pPr>
              <w:spacing w:line="276" w:lineRule="auto"/>
              <w:rPr>
                <w:ins w:id="34" w:author="Serge Lamikhov-Center" w:date="2020-02-22T12:13:00Z"/>
                <w:rFonts w:ascii="Courier New" w:eastAsia="Courier New" w:hAnsi="Courier New" w:cs="Courier New"/>
                <w:bCs/>
                <w:sz w:val="20"/>
                <w:szCs w:val="20"/>
              </w:rPr>
            </w:pPr>
            <w:ins w:id="35" w:author="Serge Lamikhov-Center" w:date="2020-02-22T12:13:00Z">
              <w:r>
                <w:rPr>
                  <w:rFonts w:ascii="Courier New" w:eastAsia="Courier New" w:hAnsi="Courier New" w:cs="Courier New"/>
                  <w:bCs/>
                  <w:sz w:val="20"/>
                  <w:szCs w:val="20"/>
                </w:rPr>
                <w:t xml:space="preserve"> </w:t>
              </w:r>
            </w:ins>
            <w:ins w:id="36" w:author="Serge Lamikhov-Center" w:date="2020-02-22T12:12:00Z">
              <w:r w:rsidRPr="00277698">
                <w:rPr>
                  <w:rFonts w:ascii="Courier New" w:eastAsia="Courier New" w:hAnsi="Courier New" w:cs="Courier New"/>
                  <w:bCs/>
                  <w:sz w:val="20"/>
                  <w:szCs w:val="20"/>
                </w:rPr>
                <w:t xml:space="preserve"> Elf_Half&amp;         section_index,</w:t>
              </w:r>
            </w:ins>
          </w:p>
          <w:p w14:paraId="3B59EB58" w14:textId="77777777" w:rsidR="00277698" w:rsidRPr="00697651" w:rsidRDefault="00277698" w:rsidP="00277698">
            <w:pPr>
              <w:spacing w:line="276" w:lineRule="auto"/>
              <w:rPr>
                <w:rFonts w:ascii="Courier New" w:eastAsia="Courier New" w:hAnsi="Courier New" w:cs="Courier New"/>
                <w:bCs/>
                <w:sz w:val="20"/>
                <w:szCs w:val="20"/>
              </w:rPr>
            </w:pPr>
            <w:ins w:id="37" w:author="Serge Lamikhov-Center" w:date="2020-02-22T12:12:00Z">
              <w:r w:rsidRPr="00277698">
                <w:rPr>
                  <w:rFonts w:ascii="Courier New" w:eastAsia="Courier New" w:hAnsi="Courier New" w:cs="Courier New"/>
                  <w:bCs/>
                  <w:sz w:val="20"/>
                  <w:szCs w:val="20"/>
                </w:rPr>
                <w:t xml:space="preserve">  unsigned char&amp;    other )</w:t>
              </w:r>
            </w:ins>
          </w:p>
        </w:tc>
        <w:tc>
          <w:tcPr>
            <w:tcW w:w="4320" w:type="dxa"/>
            <w:tcBorders>
              <w:top w:val="single" w:sz="4" w:space="0" w:color="000000"/>
              <w:left w:val="single" w:sz="4" w:space="0" w:color="000000"/>
              <w:bottom w:val="single" w:sz="4" w:space="0" w:color="000000"/>
              <w:right w:val="single" w:sz="4" w:space="0" w:color="000000"/>
            </w:tcBorders>
          </w:tcPr>
          <w:p w14:paraId="03A66477" w14:textId="77777777" w:rsidR="00CD7A1B" w:rsidRDefault="00CD7A1B" w:rsidP="00320D7D">
            <w:pPr>
              <w:spacing w:line="276" w:lineRule="auto"/>
            </w:pPr>
            <w:r>
              <w:lastRenderedPageBreak/>
              <w:t>Retrieves symbol properties by symbol index</w:t>
            </w:r>
            <w:ins w:id="38" w:author="Serge Lamikhov-Center" w:date="2020-02-22T12:13:00Z">
              <w:r w:rsidR="00277698">
                <w:t>,</w:t>
              </w:r>
            </w:ins>
            <w:del w:id="39" w:author="Serge Lamikhov-Center" w:date="2020-02-22T12:13:00Z">
              <w:r w:rsidDel="00277698">
                <w:delText xml:space="preserve"> or </w:delText>
              </w:r>
            </w:del>
            <w:ins w:id="40" w:author="Serge Lamikhov-Center" w:date="2020-02-22T12:13:00Z">
              <w:r w:rsidR="00277698">
                <w:t xml:space="preserve"> </w:t>
              </w:r>
            </w:ins>
            <w:r>
              <w:t>name</w:t>
            </w:r>
            <w:ins w:id="41" w:author="Serge Lamikhov-Center" w:date="2020-02-22T12:13:00Z">
              <w:r w:rsidR="00277698">
                <w:t xml:space="preserve"> or </w:t>
              </w:r>
            </w:ins>
            <w:ins w:id="42" w:author="Serge Lamikhov-Center" w:date="2020-02-22T12:14:00Z">
              <w:r w:rsidR="00277698">
                <w:t>address</w:t>
              </w:r>
            </w:ins>
            <w:bookmarkStart w:id="43" w:name="_GoBack"/>
            <w:bookmarkEnd w:id="43"/>
          </w:p>
        </w:tc>
      </w:tr>
      <w:tr w:rsidR="00CD7A1B" w14:paraId="508085C6"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05AACB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14:paraId="41A1D3E2"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14:paraId="784A5D4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14:paraId="57E9D81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112EB8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0DE179D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14:paraId="1E0C4656"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57F3162D"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shndx )</w:t>
            </w:r>
          </w:p>
          <w:p w14:paraId="23A69A62" w14:textId="77777777" w:rsidR="00CD7A1B" w:rsidRPr="00697651" w:rsidRDefault="00CD7A1B" w:rsidP="00CD7A1B">
            <w:pPr>
              <w:spacing w:line="276" w:lineRule="auto"/>
              <w:rPr>
                <w:rFonts w:ascii="Courier New" w:eastAsia="Courier New" w:hAnsi="Courier New" w:cs="Courier New"/>
                <w:bCs/>
                <w:sz w:val="20"/>
                <w:szCs w:val="20"/>
              </w:rPr>
            </w:pPr>
          </w:p>
          <w:p w14:paraId="497D79DE"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14:paraId="6DB91270"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14:paraId="700535E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name,</w:t>
            </w:r>
          </w:p>
          <w:p w14:paraId="12F1588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14:paraId="4FDEE247"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size,</w:t>
            </w:r>
          </w:p>
          <w:p w14:paraId="349B9B7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14:paraId="50A78CE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14:paraId="46D64D7E"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2667BC1B" w14:textId="77777777"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shndx )</w:t>
            </w:r>
          </w:p>
          <w:p w14:paraId="74A82FC6" w14:textId="77777777" w:rsidR="00697651" w:rsidRDefault="00697651" w:rsidP="00697651">
            <w:pPr>
              <w:spacing w:line="276" w:lineRule="auto"/>
              <w:rPr>
                <w:rFonts w:ascii="Courier New" w:eastAsia="Courier New" w:hAnsi="Courier New" w:cs="Courier New"/>
                <w:bCs/>
                <w:sz w:val="20"/>
                <w:szCs w:val="20"/>
              </w:rPr>
            </w:pPr>
          </w:p>
          <w:p w14:paraId="733DA235"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14:paraId="1E84BF05" w14:textId="77777777" w:rsidR="00697651" w:rsidRDefault="00697651" w:rsidP="00697651">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14:paraId="65A0EEB7" w14:textId="77777777"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string_section_accessor&amp; pStrWriter,</w:t>
            </w:r>
          </w:p>
          <w:p w14:paraId="69F2E2C1"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const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w:t>
            </w:r>
          </w:p>
          <w:p w14:paraId="25F2051E"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50BB252B"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Elf_Xword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368DB139"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14:paraId="74D49FEF"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14:paraId="1C0897ED"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shndx )</w:t>
            </w:r>
          </w:p>
          <w:p w14:paraId="10B91B91" w14:textId="77777777" w:rsidR="00281C8E" w:rsidRDefault="00281C8E" w:rsidP="00697651">
            <w:pPr>
              <w:spacing w:line="276" w:lineRule="auto"/>
              <w:rPr>
                <w:rFonts w:ascii="Courier New" w:eastAsia="Courier New" w:hAnsi="Courier New" w:cs="Courier New"/>
                <w:bCs/>
                <w:sz w:val="20"/>
                <w:szCs w:val="20"/>
              </w:rPr>
            </w:pPr>
          </w:p>
          <w:p w14:paraId="2863538F"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Elf_Word</w:t>
            </w:r>
          </w:p>
          <w:p w14:paraId="05894C2D"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add_symbol</w:t>
            </w:r>
            <w:r w:rsidRPr="00281C8E">
              <w:rPr>
                <w:rFonts w:ascii="Courier New" w:eastAsia="Courier New" w:hAnsi="Courier New" w:cs="Courier New"/>
                <w:bCs/>
                <w:sz w:val="20"/>
                <w:szCs w:val="20"/>
              </w:rPr>
              <w:t>(</w:t>
            </w:r>
          </w:p>
          <w:p w14:paraId="7F3C08CD"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string_section_accessor&amp; pStrWriter,</w:t>
            </w:r>
          </w:p>
          <w:p w14:paraId="3D2A91FD"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w:t>
            </w:r>
          </w:p>
          <w:p w14:paraId="252F77F2"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14:paraId="29193B02"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14:paraId="47F98921"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14:paraId="4B0E82D1"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14:paraId="06BD5EE0"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14:paraId="29ED6DC6" w14:textId="77777777"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Elf_Half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shndx )</w:t>
            </w:r>
          </w:p>
        </w:tc>
        <w:tc>
          <w:tcPr>
            <w:tcW w:w="4320" w:type="dxa"/>
            <w:tcBorders>
              <w:top w:val="single" w:sz="4" w:space="0" w:color="000000"/>
              <w:left w:val="single" w:sz="4" w:space="0" w:color="000000"/>
              <w:bottom w:val="single" w:sz="4" w:space="0" w:color="000000"/>
              <w:right w:val="single" w:sz="4" w:space="0" w:color="000000"/>
            </w:tcBorders>
          </w:tcPr>
          <w:p w14:paraId="149919D4" w14:textId="77777777" w:rsidR="00CD7A1B" w:rsidRDefault="00281C8E" w:rsidP="00281C8E">
            <w:pPr>
              <w:spacing w:line="276" w:lineRule="auto"/>
            </w:pPr>
            <w:r>
              <w:t>Adds symbol to the symbol table updating corresponding string section if required</w:t>
            </w:r>
          </w:p>
        </w:tc>
      </w:tr>
    </w:tbl>
    <w:p w14:paraId="6D98D9C3" w14:textId="77777777" w:rsidR="00E43C1F" w:rsidRDefault="00E43C1F" w:rsidP="00E43C1F"/>
    <w:p w14:paraId="1BE71011" w14:textId="77777777" w:rsidR="00E43C1F" w:rsidRPr="00E43C1F" w:rsidRDefault="00E43C1F" w:rsidP="00E43C1F"/>
    <w:p w14:paraId="0A602A54" w14:textId="77777777" w:rsidR="00E43C1F" w:rsidRDefault="00E43C1F" w:rsidP="00E43C1F">
      <w:pPr>
        <w:pStyle w:val="Heading2"/>
      </w:pPr>
      <w:bookmarkStart w:id="44" w:name="_Toc478424375"/>
      <w:r w:rsidRPr="00E43C1F">
        <w:lastRenderedPageBreak/>
        <w:t>relocation_section_accessor</w:t>
      </w:r>
      <w:bookmarkEnd w:id="44"/>
    </w:p>
    <w:p w14:paraId="26449D4D" w14:textId="77777777"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14:paraId="6718C66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31536312" w14:textId="77777777"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70C8A0B" w14:textId="77777777" w:rsidR="00E43C1F" w:rsidRDefault="00E43C1F" w:rsidP="00320D7D">
            <w:pPr>
              <w:spacing w:line="276" w:lineRule="auto"/>
              <w:jc w:val="center"/>
            </w:pPr>
            <w:r>
              <w:rPr>
                <w:rFonts w:ascii="Times New Roman" w:eastAsia="Times New Roman" w:hAnsi="Times New Roman" w:cs="Times New Roman"/>
                <w:b/>
              </w:rPr>
              <w:t>Description</w:t>
            </w:r>
          </w:p>
        </w:tc>
      </w:tr>
      <w:tr w:rsidR="00E43C1F" w14:paraId="3E667A7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C80214E"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relocation_section_accessor</w:t>
            </w:r>
            <w:r w:rsidRPr="00E43C1F">
              <w:rPr>
                <w:rFonts w:ascii="Courier New" w:eastAsia="Courier New" w:hAnsi="Courier New" w:cs="Courier New"/>
                <w:bCs/>
                <w:sz w:val="20"/>
                <w:szCs w:val="20"/>
              </w:rPr>
              <w:t>(</w:t>
            </w:r>
          </w:p>
          <w:p w14:paraId="1A8A768B" w14:textId="77777777"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const </w:t>
            </w:r>
            <w:r w:rsidRPr="00E43C1F">
              <w:rPr>
                <w:rFonts w:ascii="Courier New" w:eastAsia="Courier New" w:hAnsi="Courier New" w:cs="Courier New"/>
                <w:bCs/>
                <w:sz w:val="20"/>
                <w:szCs w:val="20"/>
              </w:rPr>
              <w:t>elfio&amp; elf_file_,</w:t>
            </w:r>
          </w:p>
          <w:p w14:paraId="4CF277BB" w14:textId="77777777"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14:paraId="0CE8147B" w14:textId="77777777" w:rsidR="00E43C1F" w:rsidRDefault="00E43C1F" w:rsidP="00320D7D">
            <w:pPr>
              <w:spacing w:line="276" w:lineRule="auto"/>
            </w:pPr>
            <w:r>
              <w:t>The constructor</w:t>
            </w:r>
          </w:p>
        </w:tc>
      </w:tr>
      <w:tr w:rsidR="00E43C1F" w14:paraId="7AEC32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C750184"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Elf_Xword</w:t>
            </w:r>
          </w:p>
          <w:p w14:paraId="2FC82070" w14:textId="77777777"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get_entries_num</w:t>
            </w:r>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2B91295A" w14:textId="77777777" w:rsidR="00E43C1F" w:rsidRDefault="00E43C1F" w:rsidP="00E43C1F">
            <w:pPr>
              <w:spacing w:line="276" w:lineRule="auto"/>
            </w:pPr>
            <w:r>
              <w:t>Retrieves number of relocation entries in the section</w:t>
            </w:r>
          </w:p>
        </w:tc>
      </w:tr>
      <w:tr w:rsidR="00E43C1F" w14:paraId="79B50B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24D789B"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0118BC30" w14:textId="77777777" w:rsidR="00E43C1F" w:rsidRDefault="00E43C1F" w:rsidP="00E43C1F">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get_entry</w:t>
            </w:r>
            <w:r w:rsidRPr="00E43C1F">
              <w:rPr>
                <w:rFonts w:ascii="Courier New" w:eastAsia="Courier New" w:hAnsi="Courier New" w:cs="Courier New"/>
                <w:bCs/>
                <w:sz w:val="20"/>
                <w:szCs w:val="20"/>
              </w:rPr>
              <w:t>(</w:t>
            </w:r>
          </w:p>
          <w:p w14:paraId="2CF823CD"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Elf_Xword   index,</w:t>
            </w:r>
          </w:p>
          <w:p w14:paraId="46824950"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0F435F3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symbol,</w:t>
            </w:r>
          </w:p>
          <w:p w14:paraId="26A968C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type,</w:t>
            </w:r>
          </w:p>
          <w:p w14:paraId="4C263872" w14:textId="77777777"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Elf_Sxword&amp; addend )</w:t>
            </w:r>
          </w:p>
          <w:p w14:paraId="71503B30" w14:textId="77777777" w:rsidR="00E43C1F" w:rsidRDefault="00E43C1F" w:rsidP="00E43C1F">
            <w:pPr>
              <w:spacing w:line="276" w:lineRule="auto"/>
              <w:rPr>
                <w:rFonts w:ascii="Courier New" w:eastAsia="Courier New" w:hAnsi="Courier New" w:cs="Courier New"/>
                <w:bCs/>
                <w:sz w:val="20"/>
                <w:szCs w:val="20"/>
              </w:rPr>
            </w:pPr>
          </w:p>
          <w:p w14:paraId="2DFB8F1C"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26ADE397" w14:textId="77777777" w:rsidR="00E43C1F" w:rsidRDefault="00E43C1F" w:rsidP="00E43C1F">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get_entry</w:t>
            </w:r>
            <w:r w:rsidRPr="00E43C1F">
              <w:rPr>
                <w:rFonts w:ascii="Courier New" w:eastAsia="Courier New" w:hAnsi="Courier New" w:cs="Courier New"/>
                <w:bCs/>
                <w:sz w:val="20"/>
                <w:szCs w:val="20"/>
              </w:rPr>
              <w:t>(</w:t>
            </w:r>
          </w:p>
          <w:p w14:paraId="7800D718"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Elf_Xword    index,</w:t>
            </w:r>
          </w:p>
          <w:p w14:paraId="5348993F"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232BE48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symbolValue,</w:t>
            </w:r>
          </w:p>
          <w:p w14:paraId="65EAABF7"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std::string&amp; symbolName,</w:t>
            </w:r>
          </w:p>
          <w:p w14:paraId="76D400EA"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type,</w:t>
            </w:r>
          </w:p>
          <w:p w14:paraId="3E33F73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Elf_Sxword&amp;  addend,</w:t>
            </w:r>
          </w:p>
          <w:p w14:paraId="6A9FA32A" w14:textId="77777777"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Elf_Sxword&amp;  calcValue )</w:t>
            </w:r>
          </w:p>
        </w:tc>
        <w:tc>
          <w:tcPr>
            <w:tcW w:w="4320" w:type="dxa"/>
            <w:tcBorders>
              <w:top w:val="single" w:sz="4" w:space="0" w:color="000000"/>
              <w:left w:val="single" w:sz="4" w:space="0" w:color="000000"/>
              <w:bottom w:val="single" w:sz="4" w:space="0" w:color="000000"/>
              <w:right w:val="single" w:sz="4" w:space="0" w:color="000000"/>
            </w:tcBorders>
          </w:tcPr>
          <w:p w14:paraId="09436637" w14:textId="77777777" w:rsidR="00E43C1F" w:rsidRDefault="00E43C1F" w:rsidP="00320D7D">
            <w:pPr>
              <w:spacing w:line="276" w:lineRule="auto"/>
            </w:pPr>
            <w:r>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14:paraId="55CC0D1E"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17F28BE"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764ADB75"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30D220E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845DC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14:paraId="7B2F6B47" w14:textId="77777777" w:rsidR="00320D7D" w:rsidRDefault="00320D7D" w:rsidP="00320D7D">
            <w:pPr>
              <w:spacing w:line="276" w:lineRule="auto"/>
              <w:rPr>
                <w:rFonts w:ascii="Courier New" w:eastAsia="Courier New" w:hAnsi="Courier New" w:cs="Courier New"/>
                <w:bCs/>
                <w:sz w:val="20"/>
                <w:szCs w:val="20"/>
              </w:rPr>
            </w:pPr>
          </w:p>
          <w:p w14:paraId="653376D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02639757"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41B187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2AEABA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11FAF75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14:paraId="63EE77E6" w14:textId="77777777" w:rsidR="00320D7D" w:rsidRDefault="00320D7D" w:rsidP="00320D7D">
            <w:pPr>
              <w:spacing w:line="276" w:lineRule="auto"/>
              <w:rPr>
                <w:rFonts w:ascii="Courier New" w:eastAsia="Courier New" w:hAnsi="Courier New" w:cs="Courier New"/>
                <w:bCs/>
                <w:sz w:val="20"/>
                <w:szCs w:val="20"/>
              </w:rPr>
            </w:pPr>
          </w:p>
          <w:p w14:paraId="4E7AA977"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52C41E2F"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48C6D6C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F29704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14:paraId="43C3FB5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Elf_Sxword addend )</w:t>
            </w:r>
          </w:p>
          <w:p w14:paraId="508D8235" w14:textId="77777777" w:rsidR="00320D7D" w:rsidRDefault="00320D7D" w:rsidP="00320D7D">
            <w:pPr>
              <w:spacing w:line="276" w:lineRule="auto"/>
              <w:rPr>
                <w:rFonts w:ascii="Courier New" w:eastAsia="Courier New" w:hAnsi="Courier New" w:cs="Courier New"/>
                <w:bCs/>
                <w:sz w:val="20"/>
                <w:szCs w:val="20"/>
              </w:rPr>
            </w:pPr>
          </w:p>
          <w:p w14:paraId="5FC90A0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3E92F2DB"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267B9181"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6D89C27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 xml:space="preserve">  </w:t>
            </w:r>
            <w:r w:rsidRPr="00320D7D">
              <w:rPr>
                <w:rFonts w:ascii="Courier New" w:eastAsia="Courier New" w:hAnsi="Courier New" w:cs="Courier New"/>
                <w:bCs/>
                <w:sz w:val="20"/>
                <w:szCs w:val="20"/>
              </w:rPr>
              <w:t xml:space="preserve">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58F5A5A5"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14:paraId="62E08C1F"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Elf_Sxword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14:paraId="5B6C71A7" w14:textId="77777777" w:rsidR="00320D7D" w:rsidRDefault="00320D7D" w:rsidP="00320D7D">
            <w:pPr>
              <w:spacing w:line="276" w:lineRule="auto"/>
              <w:rPr>
                <w:rFonts w:ascii="Courier New" w:eastAsia="Courier New" w:hAnsi="Courier New" w:cs="Courier New"/>
                <w:bCs/>
                <w:sz w:val="20"/>
                <w:szCs w:val="20"/>
              </w:rPr>
            </w:pPr>
          </w:p>
          <w:p w14:paraId="6A50FF30"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405AC761"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14:paraId="759FA023"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string_section_accessor str_writer,</w:t>
            </w:r>
          </w:p>
          <w:p w14:paraId="07CF5EFF"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const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w:t>
            </w:r>
          </w:p>
          <w:p w14:paraId="397C0EEA"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symbol_section_accessor sym_writer,</w:t>
            </w:r>
          </w:p>
          <w:p w14:paraId="6754FC46"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14:paraId="425EFE65"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14:paraId="515230EC"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sym_info,</w:t>
            </w:r>
          </w:p>
          <w:p w14:paraId="592BAB7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14:paraId="7B5DFD5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Elf_Half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shndx,</w:t>
            </w:r>
          </w:p>
          <w:p w14:paraId="5FCD289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C9BA417" w14:textId="77777777"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14:paraId="59F2E1C4" w14:textId="77777777" w:rsidR="00320D7D" w:rsidRDefault="00320D7D" w:rsidP="00320D7D">
            <w:pPr>
              <w:spacing w:line="276" w:lineRule="auto"/>
            </w:pPr>
            <w:r>
              <w:lastRenderedPageBreak/>
              <w:t>Adds new relocation entry. The last function in this set is capable to add relocation entry for a symbol, automatically updating symbol and string tables for this symbol</w:t>
            </w:r>
          </w:p>
        </w:tc>
      </w:tr>
    </w:tbl>
    <w:p w14:paraId="10202DD7" w14:textId="77777777" w:rsidR="00A14AD1" w:rsidRDefault="00A14AD1" w:rsidP="00A14AD1"/>
    <w:p w14:paraId="3D8B40D6" w14:textId="77777777" w:rsidR="00285676" w:rsidRPr="00E43C1F" w:rsidRDefault="00285676" w:rsidP="00285676"/>
    <w:p w14:paraId="22432045" w14:textId="77777777" w:rsidR="00285676" w:rsidRDefault="00285676" w:rsidP="00285676">
      <w:pPr>
        <w:pStyle w:val="Heading2"/>
      </w:pPr>
      <w:bookmarkStart w:id="45" w:name="_Toc478424376"/>
      <w:r w:rsidRPr="00285676">
        <w:t>dynamic_section_accessor</w:t>
      </w:r>
      <w:bookmarkEnd w:id="45"/>
    </w:p>
    <w:p w14:paraId="0439B855" w14:textId="77777777"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14:paraId="6BF4CD9F" w14:textId="77777777"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14:paraId="3561505F" w14:textId="77777777"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71552EE4" w14:textId="77777777" w:rsidR="00285676" w:rsidRDefault="00285676" w:rsidP="00B07410">
            <w:pPr>
              <w:spacing w:line="276" w:lineRule="auto"/>
              <w:jc w:val="center"/>
            </w:pPr>
            <w:r>
              <w:rPr>
                <w:rFonts w:ascii="Times New Roman" w:eastAsia="Times New Roman" w:hAnsi="Times New Roman" w:cs="Times New Roman"/>
                <w:b/>
              </w:rPr>
              <w:t>Description</w:t>
            </w:r>
          </w:p>
        </w:tc>
      </w:tr>
      <w:tr w:rsidR="00285676" w14:paraId="6398C8D8"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9814313" w14:textId="77777777" w:rsidR="00285676" w:rsidRPr="00E43C1F" w:rsidRDefault="00B07410" w:rsidP="00B07410">
            <w:pPr>
              <w:spacing w:line="276" w:lineRule="auto"/>
              <w:rPr>
                <w:rFonts w:ascii="Courier New" w:eastAsia="Courier New" w:hAnsi="Courier New" w:cs="Courier New"/>
                <w:bCs/>
                <w:sz w:val="20"/>
                <w:szCs w:val="20"/>
              </w:rPr>
            </w:pPr>
            <w:r w:rsidRPr="00B07410">
              <w:rPr>
                <w:rFonts w:ascii="Courier New" w:eastAsia="Courier New" w:hAnsi="Courier New" w:cs="Courier New"/>
                <w:b/>
                <w:sz w:val="20"/>
                <w:szCs w:val="20"/>
              </w:rPr>
              <w:t xml:space="preserve">dynamic_section_accessor </w:t>
            </w:r>
            <w:r w:rsidR="00285676" w:rsidRPr="00E43C1F">
              <w:rPr>
                <w:rFonts w:ascii="Courier New" w:eastAsia="Courier New" w:hAnsi="Courier New" w:cs="Courier New"/>
                <w:bCs/>
                <w:sz w:val="20"/>
                <w:szCs w:val="20"/>
              </w:rPr>
              <w:t>(</w:t>
            </w:r>
          </w:p>
          <w:p w14:paraId="5EF7028C"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elfio&amp; </w:t>
            </w: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elf_file_,</w:t>
            </w:r>
          </w:p>
          <w:p w14:paraId="45299C1C" w14:textId="77777777"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6856C38C" w14:textId="77777777" w:rsidR="00285676" w:rsidRDefault="00285676" w:rsidP="00B07410">
            <w:pPr>
              <w:spacing w:line="276" w:lineRule="auto"/>
            </w:pPr>
            <w:r>
              <w:t>The constructor</w:t>
            </w:r>
          </w:p>
        </w:tc>
      </w:tr>
      <w:tr w:rsidR="00285676" w14:paraId="075A831E"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775DF163"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Elf_Xword</w:t>
            </w:r>
          </w:p>
          <w:p w14:paraId="6A026AE2" w14:textId="77777777"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get_entries_num</w:t>
            </w:r>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79CB4D1E" w14:textId="77777777" w:rsidR="00285676" w:rsidRDefault="00285676" w:rsidP="00B07410">
            <w:pPr>
              <w:spacing w:line="276" w:lineRule="auto"/>
            </w:pPr>
            <w:r>
              <w:t xml:space="preserve">Retrieves number of </w:t>
            </w:r>
            <w:r w:rsidR="00B07410">
              <w:t>dynamic section entries</w:t>
            </w:r>
            <w:r>
              <w:t xml:space="preserve"> in the section</w:t>
            </w:r>
          </w:p>
        </w:tc>
      </w:tr>
      <w:tr w:rsidR="00285676" w14:paraId="5DCD4AA5"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3664DC42" w14:textId="77777777" w:rsidR="00285676" w:rsidRPr="00E43C1F" w:rsidRDefault="00651FF4"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b</w:t>
            </w:r>
            <w:r w:rsidR="00285676" w:rsidRPr="00E43C1F">
              <w:rPr>
                <w:rFonts w:ascii="Courier New" w:eastAsia="Courier New" w:hAnsi="Courier New" w:cs="Courier New"/>
                <w:bCs/>
                <w:sz w:val="20"/>
                <w:szCs w:val="20"/>
              </w:rPr>
              <w:t>ool</w:t>
            </w:r>
          </w:p>
          <w:p w14:paraId="566298F5" w14:textId="77777777" w:rsidR="00285676" w:rsidRDefault="00285676" w:rsidP="00B07410">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get_entry</w:t>
            </w:r>
            <w:r w:rsidRPr="00E43C1F">
              <w:rPr>
                <w:rFonts w:ascii="Courier New" w:eastAsia="Courier New" w:hAnsi="Courier New" w:cs="Courier New"/>
                <w:bCs/>
                <w:sz w:val="20"/>
                <w:szCs w:val="20"/>
              </w:rPr>
              <w:t>(</w:t>
            </w:r>
          </w:p>
          <w:p w14:paraId="1F92C5B3" w14:textId="77777777"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 xml:space="preserve">Elf_Xword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14:paraId="5CB71D92"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t>
            </w:r>
            <w:r w:rsidR="00B07410">
              <w:rPr>
                <w:rFonts w:ascii="Courier New" w:eastAsia="Courier New" w:hAnsi="Courier New" w:cs="Courier New"/>
                <w:bCs/>
                <w:sz w:val="20"/>
                <w:szCs w:val="20"/>
              </w:rPr>
              <w:t>Xword</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14:paraId="77F6570E"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 xml:space="preserve">ord&amp;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14:paraId="4076BF4E" w14:textId="77777777"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std::string</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str</w:t>
            </w:r>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695D9B2" w14:textId="77777777" w:rsidR="00285676" w:rsidRDefault="00285676" w:rsidP="00B07410">
            <w:pPr>
              <w:spacing w:line="276" w:lineRule="auto"/>
            </w:pPr>
            <w:r>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r w:rsidR="00651FF4">
              <w:rPr>
                <w:rFonts w:ascii="Courier New" w:eastAsia="Courier New" w:hAnsi="Courier New" w:cs="Courier New"/>
                <w:bCs/>
                <w:sz w:val="20"/>
                <w:szCs w:val="20"/>
              </w:rPr>
              <w:t>str</w:t>
            </w:r>
            <w:r w:rsidR="00651FF4">
              <w:t xml:space="preserve"> argument 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r w:rsidR="00B07410">
              <w:rPr>
                <w:rFonts w:ascii="Courier New" w:eastAsia="Courier New" w:hAnsi="Courier New" w:cs="Courier New"/>
                <w:bCs/>
                <w:sz w:val="20"/>
                <w:szCs w:val="20"/>
              </w:rPr>
              <w:t>str</w:t>
            </w:r>
            <w:r w:rsidR="00B07410">
              <w:t xml:space="preserve"> </w:t>
            </w:r>
            <w:r w:rsidR="00651FF4">
              <w:t>argument is filled with value taken from dynamic string table section</w:t>
            </w:r>
            <w:r w:rsidR="00B07410">
              <w:t>.</w:t>
            </w:r>
          </w:p>
        </w:tc>
      </w:tr>
      <w:tr w:rsidR="00651FF4" w14:paraId="2840849C"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7B572A3"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76FB90C2"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
                <w:sz w:val="20"/>
                <w:szCs w:val="20"/>
              </w:rPr>
              <w:t>add_entry</w:t>
            </w:r>
            <w:r w:rsidRPr="00651FF4">
              <w:rPr>
                <w:rFonts w:ascii="Courier New" w:eastAsia="Courier New" w:hAnsi="Courier New" w:cs="Courier New"/>
                <w:bCs/>
                <w:sz w:val="20"/>
                <w:szCs w:val="20"/>
              </w:rPr>
              <w:t>(</w:t>
            </w:r>
          </w:p>
          <w:p w14:paraId="2BED4F80"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Elf_Xword&amp; tag,</w:t>
            </w:r>
          </w:p>
          <w:p w14:paraId="4A0FA011"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Elf_Xword&amp; value )</w:t>
            </w:r>
          </w:p>
          <w:p w14:paraId="547C795A" w14:textId="77777777" w:rsidR="00651FF4" w:rsidRDefault="00651FF4" w:rsidP="00651FF4">
            <w:pPr>
              <w:spacing w:line="276" w:lineRule="auto"/>
              <w:rPr>
                <w:rFonts w:ascii="Courier New" w:eastAsia="Courier New" w:hAnsi="Courier New" w:cs="Courier New"/>
                <w:bCs/>
                <w:sz w:val="20"/>
                <w:szCs w:val="20"/>
              </w:rPr>
            </w:pPr>
          </w:p>
          <w:p w14:paraId="46484EFB"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5F0AD27E"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
                <w:sz w:val="20"/>
                <w:szCs w:val="20"/>
              </w:rPr>
              <w:t>add_entry</w:t>
            </w:r>
            <w:r w:rsidRPr="00651FF4">
              <w:rPr>
                <w:rFonts w:ascii="Courier New" w:eastAsia="Courier New" w:hAnsi="Courier New" w:cs="Courier New"/>
                <w:bCs/>
                <w:sz w:val="20"/>
                <w:szCs w:val="20"/>
              </w:rPr>
              <w:t>(</w:t>
            </w:r>
          </w:p>
          <w:p w14:paraId="3D3A0769"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Elf_Xword&amp;   tag,</w:t>
            </w:r>
          </w:p>
          <w:p w14:paraId="763B269A" w14:textId="77777777"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 xml:space="preserve"> </w:t>
            </w:r>
            <w:r w:rsidRPr="00651FF4">
              <w:rPr>
                <w:rFonts w:ascii="Courier New" w:eastAsia="Courier New" w:hAnsi="Courier New" w:cs="Courier New"/>
                <w:bCs/>
                <w:sz w:val="20"/>
                <w:szCs w:val="20"/>
              </w:rPr>
              <w:t xml:space="preserve"> std::string&amp; str )</w:t>
            </w:r>
          </w:p>
        </w:tc>
        <w:tc>
          <w:tcPr>
            <w:tcW w:w="4320" w:type="dxa"/>
            <w:tcBorders>
              <w:top w:val="single" w:sz="4" w:space="0" w:color="000000"/>
              <w:left w:val="single" w:sz="4" w:space="0" w:color="000000"/>
              <w:bottom w:val="single" w:sz="4" w:space="0" w:color="000000"/>
              <w:right w:val="single" w:sz="4" w:space="0" w:color="000000"/>
            </w:tcBorders>
          </w:tcPr>
          <w:p w14:paraId="5644CB85" w14:textId="77777777" w:rsidR="00651FF4" w:rsidRDefault="00651FF4" w:rsidP="00651FF4">
            <w:pPr>
              <w:spacing w:line="276" w:lineRule="auto"/>
            </w:pPr>
            <w:r>
              <w:lastRenderedPageBreak/>
              <w:t>Adds new dynamic section entry. The second variant of the function updates the dynamic string table updating the entry with string table index.</w:t>
            </w:r>
          </w:p>
        </w:tc>
      </w:tr>
    </w:tbl>
    <w:p w14:paraId="4E2C1F9A" w14:textId="77777777" w:rsidR="00285676" w:rsidRDefault="00285676" w:rsidP="00A14AD1"/>
    <w:p w14:paraId="0DC52300" w14:textId="77777777" w:rsidR="00320D7D" w:rsidRDefault="00320D7D" w:rsidP="00320D7D">
      <w:pPr>
        <w:pStyle w:val="Heading2"/>
      </w:pPr>
      <w:bookmarkStart w:id="46" w:name="_Toc478424377"/>
      <w:r>
        <w:t>note</w:t>
      </w:r>
      <w:r w:rsidRPr="00281C8E">
        <w:t>_section_accessor</w:t>
      </w:r>
      <w:bookmarkEnd w:id="46"/>
    </w:p>
    <w:p w14:paraId="5EDC787C" w14:textId="77777777"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14:paraId="46F735E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4B0723CF" w14:textId="77777777"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BF59237" w14:textId="77777777" w:rsidR="00320D7D" w:rsidRDefault="00320D7D" w:rsidP="00320D7D">
            <w:pPr>
              <w:spacing w:line="276" w:lineRule="auto"/>
              <w:jc w:val="center"/>
            </w:pPr>
            <w:r>
              <w:rPr>
                <w:rFonts w:ascii="Times New Roman" w:eastAsia="Times New Roman" w:hAnsi="Times New Roman" w:cs="Times New Roman"/>
                <w:b/>
              </w:rPr>
              <w:t>Description</w:t>
            </w:r>
          </w:p>
        </w:tc>
      </w:tr>
      <w:tr w:rsidR="00320D7D" w14:paraId="2D675EB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14DBA461" w14:textId="77777777" w:rsidR="00320D7D" w:rsidRPr="0000207A"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
                <w:sz w:val="20"/>
                <w:szCs w:val="20"/>
              </w:rPr>
              <w:t>note_section_accessor</w:t>
            </w:r>
            <w:r w:rsidRPr="0000207A">
              <w:rPr>
                <w:rFonts w:ascii="Courier New" w:eastAsia="Courier New" w:hAnsi="Courier New" w:cs="Courier New"/>
                <w:bCs/>
                <w:sz w:val="20"/>
                <w:szCs w:val="20"/>
              </w:rPr>
              <w:t>(</w:t>
            </w:r>
          </w:p>
          <w:p w14:paraId="493DDF53" w14:textId="77777777"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const elfio&amp; elf_file_,</w:t>
            </w:r>
          </w:p>
          <w:p w14:paraId="65AD54EF" w14:textId="77777777"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45A0303D" w14:textId="77777777" w:rsidR="00320D7D" w:rsidRDefault="00320D7D" w:rsidP="00320D7D">
            <w:pPr>
              <w:spacing w:line="276" w:lineRule="auto"/>
            </w:pPr>
            <w:r>
              <w:t>The constructor</w:t>
            </w:r>
          </w:p>
        </w:tc>
      </w:tr>
      <w:tr w:rsidR="00320D7D" w14:paraId="46DE5D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1A9620D"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Elf_Word</w:t>
            </w:r>
          </w:p>
          <w:p w14:paraId="0A23892F" w14:textId="77777777"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get_notes_num</w:t>
            </w:r>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0527850" w14:textId="77777777" w:rsidR="00320D7D" w:rsidRDefault="00320D7D" w:rsidP="00320D7D">
            <w:pPr>
              <w:spacing w:line="276" w:lineRule="auto"/>
            </w:pPr>
            <w:r>
              <w:t>Retrieves number of note entries in the section</w:t>
            </w:r>
          </w:p>
        </w:tc>
      </w:tr>
      <w:tr w:rsidR="00320D7D" w14:paraId="4FFBEFBF"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BADE3F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0FF6F1"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get_note</w:t>
            </w:r>
            <w:r w:rsidRPr="00320D7D">
              <w:rPr>
                <w:rFonts w:ascii="Courier New" w:eastAsia="Courier New" w:hAnsi="Courier New" w:cs="Courier New"/>
                <w:bCs/>
                <w:sz w:val="20"/>
                <w:szCs w:val="20"/>
              </w:rPr>
              <w:t>(</w:t>
            </w:r>
          </w:p>
          <w:p w14:paraId="34813E76"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Elf_Word     index,</w:t>
            </w:r>
          </w:p>
          <w:p w14:paraId="5D461692"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Elf_Word&amp;    type,</w:t>
            </w:r>
          </w:p>
          <w:p w14:paraId="64DCD9D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std::string&amp; name,</w:t>
            </w:r>
          </w:p>
          <w:p w14:paraId="079E2883"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desc,</w:t>
            </w:r>
          </w:p>
          <w:p w14:paraId="5984D26D" w14:textId="77777777"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Elf_Word&amp;    descSize )</w:t>
            </w:r>
          </w:p>
        </w:tc>
        <w:tc>
          <w:tcPr>
            <w:tcW w:w="4320" w:type="dxa"/>
            <w:tcBorders>
              <w:top w:val="single" w:sz="4" w:space="0" w:color="000000"/>
              <w:left w:val="single" w:sz="4" w:space="0" w:color="000000"/>
              <w:bottom w:val="single" w:sz="4" w:space="0" w:color="000000"/>
              <w:right w:val="single" w:sz="4" w:space="0" w:color="000000"/>
            </w:tcBorders>
          </w:tcPr>
          <w:p w14:paraId="57897936" w14:textId="77777777" w:rsidR="00320D7D" w:rsidRDefault="00320D7D" w:rsidP="00D45885">
            <w:pPr>
              <w:spacing w:line="276" w:lineRule="auto"/>
            </w:pPr>
            <w:r>
              <w:t>Retrieves particular note by its index</w:t>
            </w:r>
          </w:p>
        </w:tc>
      </w:tr>
      <w:tr w:rsidR="00D45885" w14:paraId="39228EB8"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0F295825" w14:textId="77777777"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14:paraId="40272A2E" w14:textId="77777777" w:rsid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
                <w:sz w:val="20"/>
                <w:szCs w:val="20"/>
              </w:rPr>
              <w:t>add_note</w:t>
            </w:r>
            <w:r w:rsidRPr="00D45885">
              <w:rPr>
                <w:rFonts w:ascii="Courier New" w:eastAsia="Courier New" w:hAnsi="Courier New" w:cs="Courier New"/>
                <w:bCs/>
                <w:sz w:val="20"/>
                <w:szCs w:val="20"/>
              </w:rPr>
              <w:t>(</w:t>
            </w:r>
          </w:p>
          <w:p w14:paraId="3989FD07" w14:textId="77777777"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Elf_Word           type,</w:t>
            </w:r>
          </w:p>
          <w:p w14:paraId="7DBCD8F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std::string&amp; name,</w:t>
            </w:r>
          </w:p>
          <w:p w14:paraId="50DCA3B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void*        desc,</w:t>
            </w:r>
          </w:p>
          <w:p w14:paraId="3B81ACF9" w14:textId="77777777"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Elf_Word           descSize )</w:t>
            </w:r>
          </w:p>
        </w:tc>
        <w:tc>
          <w:tcPr>
            <w:tcW w:w="4320" w:type="dxa"/>
            <w:tcBorders>
              <w:top w:val="single" w:sz="4" w:space="0" w:color="000000"/>
              <w:left w:val="single" w:sz="4" w:space="0" w:color="000000"/>
              <w:bottom w:val="single" w:sz="4" w:space="0" w:color="000000"/>
              <w:right w:val="single" w:sz="4" w:space="0" w:color="000000"/>
            </w:tcBorders>
          </w:tcPr>
          <w:p w14:paraId="78D5B235" w14:textId="77777777" w:rsidR="00D45885" w:rsidRDefault="007D7F95" w:rsidP="00D45885">
            <w:pPr>
              <w:spacing w:line="276" w:lineRule="auto"/>
            </w:pPr>
            <w:r>
              <w:t>Appends the section with a new note</w:t>
            </w:r>
          </w:p>
        </w:tc>
      </w:tr>
    </w:tbl>
    <w:p w14:paraId="7DC9FF3C" w14:textId="1553A59C" w:rsidR="00320D7D" w:rsidRPr="00A14AD1" w:rsidRDefault="00320D7D" w:rsidP="00A14AD1"/>
    <w:sectPr w:rsidR="00320D7D" w:rsidRPr="00A14AD1" w:rsidSect="00627D0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0934C" w14:textId="77777777" w:rsidR="00EA1569" w:rsidRDefault="00EA1569">
      <w:pPr>
        <w:spacing w:after="0" w:line="240" w:lineRule="auto"/>
      </w:pPr>
      <w:r>
        <w:separator/>
      </w:r>
    </w:p>
  </w:endnote>
  <w:endnote w:type="continuationSeparator" w:id="0">
    <w:p w14:paraId="3518B024" w14:textId="77777777" w:rsidR="00EA1569" w:rsidRDefault="00EA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C4F6" w14:textId="77777777" w:rsidR="00B419AA" w:rsidRDefault="00B419AA">
    <w:pPr>
      <w:spacing w:after="61" w:line="276" w:lineRule="auto"/>
      <w:jc w:val="right"/>
    </w:pPr>
    <w:r>
      <w:rPr>
        <w:rFonts w:ascii="Calibri" w:eastAsia="Calibri" w:hAnsi="Calibri" w:cs="Calibri"/>
        <w:noProof/>
        <w:lang w:eastAsia="en-US" w:bidi="he-IL"/>
      </w:rPr>
      <w:pict w14:anchorId="7539B429">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14:paraId="28BC0EB9" w14:textId="77777777" w:rsidR="00B419AA" w:rsidRDefault="00B419AA">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44A88" w14:textId="77777777" w:rsidR="00B419AA" w:rsidRDefault="00B419AA">
    <w:pPr>
      <w:spacing w:after="61" w:line="276" w:lineRule="auto"/>
      <w:jc w:val="right"/>
    </w:pPr>
    <w:r>
      <w:rPr>
        <w:rFonts w:ascii="Calibri" w:eastAsia="Calibri" w:hAnsi="Calibri" w:cs="Calibri"/>
        <w:noProof/>
        <w:lang w:eastAsia="en-US" w:bidi="he-IL"/>
      </w:rPr>
      <w:pict w14:anchorId="41C16E59">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14:paraId="53DC25A3" w14:textId="77777777" w:rsidR="00B419AA" w:rsidRDefault="00B419AA">
    <w:pPr>
      <w:spacing w:after="0" w:line="240" w:lineRule="auto"/>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AC176" w14:textId="77777777" w:rsidR="00B419AA" w:rsidRDefault="00B419AA">
    <w:pPr>
      <w:spacing w:after="61" w:line="276" w:lineRule="auto"/>
      <w:jc w:val="right"/>
    </w:pPr>
    <w:r>
      <w:rPr>
        <w:rFonts w:ascii="Calibri" w:eastAsia="Calibri" w:hAnsi="Calibri" w:cs="Calibri"/>
        <w:noProof/>
        <w:lang w:eastAsia="en-US" w:bidi="he-IL"/>
      </w:rPr>
      <w:pict w14:anchorId="577BBB47">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14:paraId="322C91ED" w14:textId="77777777" w:rsidR="00B419AA" w:rsidRDefault="00B419AA">
    <w:pPr>
      <w:spacing w:after="0" w:line="240" w:lineRule="auto"/>
      <w:jc w:val="center"/>
    </w:pP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A9D08" w14:textId="77777777" w:rsidR="00EA1569" w:rsidRDefault="00EA1569">
      <w:pPr>
        <w:spacing w:after="0" w:line="240" w:lineRule="auto"/>
      </w:pPr>
      <w:r>
        <w:separator/>
      </w:r>
    </w:p>
  </w:footnote>
  <w:footnote w:type="continuationSeparator" w:id="0">
    <w:p w14:paraId="7C18D8FB" w14:textId="77777777" w:rsidR="00EA1569" w:rsidRDefault="00EA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CF848" w14:textId="77777777" w:rsidR="00B419AA" w:rsidRDefault="00B419AA">
    <w:pPr>
      <w:spacing w:after="0" w:line="276" w:lineRule="auto"/>
    </w:pPr>
    <w:r>
      <w:rPr>
        <w:rFonts w:ascii="Calibri" w:eastAsia="Calibri" w:hAnsi="Calibri" w:cs="Calibri"/>
        <w:noProof/>
        <w:lang w:eastAsia="en-US" w:bidi="he-IL"/>
      </w:rPr>
      <w:pict w14:anchorId="5BFE2AAE">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2DF83" w14:textId="77777777" w:rsidR="00B419AA" w:rsidRDefault="00B419AA">
    <w:pPr>
      <w:spacing w:after="0" w:line="276" w:lineRule="auto"/>
    </w:pPr>
    <w:r>
      <w:rPr>
        <w:rFonts w:ascii="Calibri" w:eastAsia="Calibri" w:hAnsi="Calibri" w:cs="Calibri"/>
        <w:noProof/>
        <w:lang w:eastAsia="en-US" w:bidi="he-IL"/>
      </w:rPr>
      <w:pict w14:anchorId="40B830EC">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5A17" w14:textId="77777777" w:rsidR="00B419AA" w:rsidRDefault="00B419AA">
    <w:pPr>
      <w:spacing w:after="0" w:line="276" w:lineRule="auto"/>
    </w:pPr>
    <w:r>
      <w:rPr>
        <w:rFonts w:ascii="Calibri" w:eastAsia="Calibri" w:hAnsi="Calibri" w:cs="Calibri"/>
        <w:noProof/>
        <w:lang w:eastAsia="en-US" w:bidi="he-IL"/>
      </w:rPr>
      <w:pict w14:anchorId="34B32413">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9pt;height:9pt;visibility:visible;mso-wrap-style:square" o:bullet="t">
        <v:imagedata r:id="rId1" o:title=""/>
      </v:shape>
    </w:pict>
  </w:numPicBullet>
  <w:numPicBullet w:numPicBulletId="1">
    <w:pict>
      <v:shape id="_x0000_i1069" type="#_x0000_t75" style="width:9pt;height:9pt;visibility:visible;mso-wrap-style:square" o:bullet="t">
        <v:imagedata r:id="rId2" o:title=""/>
      </v:shape>
    </w:pict>
  </w:numPicBullet>
  <w:numPicBullet w:numPicBulletId="2">
    <w:pict>
      <v:shape id="_x0000_i1070" type="#_x0000_t75" alt="note.png" style="width:18pt;height:18pt;visibility:visible;mso-wrap-style:square" o:bullet="t">
        <v:imagedata r:id="rId3" o:title="note"/>
      </v:shape>
    </w:pict>
  </w:numPicBullet>
  <w:numPicBullet w:numPicBulletId="3">
    <w:pict>
      <v:shape id="_x0000_i1071" type="#_x0000_t75" alt="1.png" style="width:9pt;height:9pt;visibility:visible;mso-wrap-style:square" o:bullet="t">
        <v:imagedata r:id="rId4" o:title="1"/>
      </v:shape>
    </w:pict>
  </w:numPicBullet>
  <w:numPicBullet w:numPicBulletId="4">
    <w:pict>
      <v:shape id="_x0000_i1072" type="#_x0000_t75" alt="3.png" style="width:9pt;height:9pt;visibility:visible;mso-wrap-style:square" o:bullet="t">
        <v:imagedata r:id="rId5" o:title="3"/>
      </v:shape>
    </w:pict>
  </w:numPicBullet>
  <w:numPicBullet w:numPicBulletId="5">
    <w:pict>
      <v:shape id="_x0000_i1073" type="#_x0000_t75" alt="2.png" style="width:9pt;height:9pt;visibility:visible;mso-wrap-style:square" o:bullet="t">
        <v:imagedata r:id="rId6" o:title="2"/>
      </v:shape>
    </w:pict>
  </w:numPicBullet>
  <w:numPicBullet w:numPicBulletId="6">
    <w:pict>
      <v:shape id="_x0000_i1074" type="#_x0000_t75" alt="4.png" style="width:9pt;height:9pt;visibility:visible;mso-wrap-style:square" o:bullet="t">
        <v:imagedata r:id="rId7" o:title="4"/>
      </v:shape>
    </w:pict>
  </w:numPicBullet>
  <w:abstractNum w:abstractNumId="0" w15:restartNumberingAfterBreak="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e Lamikhov-Center">
    <w15:presenceInfo w15:providerId="Windows Live" w15:userId="7acec392bbda2d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C95A24"/>
    <w:rsid w:val="0000207A"/>
    <w:rsid w:val="000064BA"/>
    <w:rsid w:val="00017944"/>
    <w:rsid w:val="000304CC"/>
    <w:rsid w:val="00033E53"/>
    <w:rsid w:val="000356CB"/>
    <w:rsid w:val="00040F86"/>
    <w:rsid w:val="000441CD"/>
    <w:rsid w:val="00055F63"/>
    <w:rsid w:val="0006181D"/>
    <w:rsid w:val="000627B3"/>
    <w:rsid w:val="000A7DEC"/>
    <w:rsid w:val="000C02C2"/>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A4EC7"/>
    <w:rsid w:val="001B6C57"/>
    <w:rsid w:val="001D16D0"/>
    <w:rsid w:val="001E42AE"/>
    <w:rsid w:val="001F3113"/>
    <w:rsid w:val="00213BBE"/>
    <w:rsid w:val="002156BA"/>
    <w:rsid w:val="00217CA4"/>
    <w:rsid w:val="00224739"/>
    <w:rsid w:val="002424E7"/>
    <w:rsid w:val="00277698"/>
    <w:rsid w:val="00281C8E"/>
    <w:rsid w:val="00285676"/>
    <w:rsid w:val="00286380"/>
    <w:rsid w:val="00292615"/>
    <w:rsid w:val="002B5757"/>
    <w:rsid w:val="002C4E15"/>
    <w:rsid w:val="002D3FFE"/>
    <w:rsid w:val="002D7261"/>
    <w:rsid w:val="00320D7D"/>
    <w:rsid w:val="0035089B"/>
    <w:rsid w:val="00350F3A"/>
    <w:rsid w:val="00353507"/>
    <w:rsid w:val="003609CB"/>
    <w:rsid w:val="00373F9B"/>
    <w:rsid w:val="00375538"/>
    <w:rsid w:val="003864E9"/>
    <w:rsid w:val="00397A89"/>
    <w:rsid w:val="003D49F8"/>
    <w:rsid w:val="003D56B5"/>
    <w:rsid w:val="003E11CD"/>
    <w:rsid w:val="003E6969"/>
    <w:rsid w:val="003F482C"/>
    <w:rsid w:val="00406528"/>
    <w:rsid w:val="00407E6F"/>
    <w:rsid w:val="00432329"/>
    <w:rsid w:val="0044224C"/>
    <w:rsid w:val="00480EA5"/>
    <w:rsid w:val="00486763"/>
    <w:rsid w:val="00493D1A"/>
    <w:rsid w:val="004A4AE5"/>
    <w:rsid w:val="004C674C"/>
    <w:rsid w:val="004D28E7"/>
    <w:rsid w:val="004F34B1"/>
    <w:rsid w:val="004F3C97"/>
    <w:rsid w:val="00514365"/>
    <w:rsid w:val="00540DB3"/>
    <w:rsid w:val="00555F2C"/>
    <w:rsid w:val="005E13D8"/>
    <w:rsid w:val="005E62F3"/>
    <w:rsid w:val="00627D0F"/>
    <w:rsid w:val="00635738"/>
    <w:rsid w:val="00651FF4"/>
    <w:rsid w:val="00697651"/>
    <w:rsid w:val="006A3029"/>
    <w:rsid w:val="006A3098"/>
    <w:rsid w:val="006B5D37"/>
    <w:rsid w:val="006C664A"/>
    <w:rsid w:val="006C68A6"/>
    <w:rsid w:val="006E50A4"/>
    <w:rsid w:val="006E5570"/>
    <w:rsid w:val="006F01DB"/>
    <w:rsid w:val="00705D05"/>
    <w:rsid w:val="0070648E"/>
    <w:rsid w:val="007141A2"/>
    <w:rsid w:val="00726690"/>
    <w:rsid w:val="00747BA5"/>
    <w:rsid w:val="00756CE5"/>
    <w:rsid w:val="00790FD4"/>
    <w:rsid w:val="007B69C2"/>
    <w:rsid w:val="007D18C2"/>
    <w:rsid w:val="007D7F95"/>
    <w:rsid w:val="0082099F"/>
    <w:rsid w:val="00845028"/>
    <w:rsid w:val="00852BB1"/>
    <w:rsid w:val="00864B43"/>
    <w:rsid w:val="008677A9"/>
    <w:rsid w:val="008A1840"/>
    <w:rsid w:val="008B3D8F"/>
    <w:rsid w:val="008B783B"/>
    <w:rsid w:val="008C25AD"/>
    <w:rsid w:val="008C30DE"/>
    <w:rsid w:val="008D037E"/>
    <w:rsid w:val="008E04CB"/>
    <w:rsid w:val="008E4140"/>
    <w:rsid w:val="0090389C"/>
    <w:rsid w:val="009214E9"/>
    <w:rsid w:val="00934BA7"/>
    <w:rsid w:val="00937653"/>
    <w:rsid w:val="009416B4"/>
    <w:rsid w:val="00944ABF"/>
    <w:rsid w:val="00982A62"/>
    <w:rsid w:val="009C02FB"/>
    <w:rsid w:val="00A07E6F"/>
    <w:rsid w:val="00A14AD1"/>
    <w:rsid w:val="00A15762"/>
    <w:rsid w:val="00A1691F"/>
    <w:rsid w:val="00A20C31"/>
    <w:rsid w:val="00A46E99"/>
    <w:rsid w:val="00A54C08"/>
    <w:rsid w:val="00AA7185"/>
    <w:rsid w:val="00AB0A3F"/>
    <w:rsid w:val="00AB29AC"/>
    <w:rsid w:val="00AB72EC"/>
    <w:rsid w:val="00AD7FAF"/>
    <w:rsid w:val="00B06FA2"/>
    <w:rsid w:val="00B07410"/>
    <w:rsid w:val="00B17BAE"/>
    <w:rsid w:val="00B23A2C"/>
    <w:rsid w:val="00B26095"/>
    <w:rsid w:val="00B267AD"/>
    <w:rsid w:val="00B419AA"/>
    <w:rsid w:val="00B54D5F"/>
    <w:rsid w:val="00B66A59"/>
    <w:rsid w:val="00B6796F"/>
    <w:rsid w:val="00B77719"/>
    <w:rsid w:val="00B90BF7"/>
    <w:rsid w:val="00BA0053"/>
    <w:rsid w:val="00BA3601"/>
    <w:rsid w:val="00BF05B0"/>
    <w:rsid w:val="00BF3693"/>
    <w:rsid w:val="00BF45A7"/>
    <w:rsid w:val="00C041A3"/>
    <w:rsid w:val="00C41396"/>
    <w:rsid w:val="00C41CF7"/>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645FD"/>
    <w:rsid w:val="00D70881"/>
    <w:rsid w:val="00D977A2"/>
    <w:rsid w:val="00DB0DE1"/>
    <w:rsid w:val="00DB312F"/>
    <w:rsid w:val="00DC42CA"/>
    <w:rsid w:val="00DD43BD"/>
    <w:rsid w:val="00DE2A1B"/>
    <w:rsid w:val="00DF5860"/>
    <w:rsid w:val="00E43C1F"/>
    <w:rsid w:val="00E54463"/>
    <w:rsid w:val="00E62296"/>
    <w:rsid w:val="00E64479"/>
    <w:rsid w:val="00E7603B"/>
    <w:rsid w:val="00EA1569"/>
    <w:rsid w:val="00F15F1D"/>
    <w:rsid w:val="00F237BA"/>
    <w:rsid w:val="00FA5AC5"/>
    <w:rsid w:val="00FC746D"/>
    <w:rsid w:val="00FD54CC"/>
    <w:rsid w:val="00FE3319"/>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6EE846BD"/>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1E42AE"/>
    <w:pPr>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 w:type="paragraph" w:styleId="Revision">
    <w:name w:val="Revision"/>
    <w:hidden/>
    <w:uiPriority w:val="99"/>
    <w:semiHidden/>
    <w:rsid w:val="008E41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7.png"/><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0.gif"/><Relationship Id="rId17" Type="http://schemas.openxmlformats.org/officeDocument/2006/relationships/image" Target="media/image14.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3.gif"/><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9.gif"/><Relationship Id="rId24" Type="http://schemas.openxmlformats.org/officeDocument/2006/relationships/image" Target="media/image20.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gif"/><Relationship Id="rId23" Type="http://schemas.openxmlformats.org/officeDocument/2006/relationships/image" Target="media/image19.png"/><Relationship Id="rId28" Type="http://schemas.openxmlformats.org/officeDocument/2006/relationships/header" Target="header2.xml"/><Relationship Id="rId10" Type="http://schemas.openxmlformats.org/officeDocument/2006/relationships/image" Target="media/image8.png"/><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2.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A08A799C-4230-4588-B2EC-27F987B87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2366</TotalTime>
  <Pages>1</Pages>
  <Words>4360</Words>
  <Characters>24856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29158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127</cp:revision>
  <cp:lastPrinted>2020-02-22T10:18:00Z</cp:lastPrinted>
  <dcterms:created xsi:type="dcterms:W3CDTF">2012-11-16T23:42:00Z</dcterms:created>
  <dcterms:modified xsi:type="dcterms:W3CDTF">2020-02-22T10:19:00Z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